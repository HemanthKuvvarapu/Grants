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customXml/itemProps1.xml" ContentType="application/vnd.openxmlformats-officedocument.customXmlProperties+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comments.xml" ContentType="application/vnd.openxmlformats-officedocument.wordprocessingml.comments+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11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activeX/activeX117.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word/activeX/activeX115.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activeX/activeX12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20.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407" w:rsidRDefault="00063D41">
      <w:r>
        <w:t>IMPROPER PAYMENT FORM REQUIREMENTS</w:t>
      </w:r>
    </w:p>
    <w:p w:rsidR="00063D41" w:rsidRDefault="00063D41">
      <w:r>
        <w:t>ACF 400 – SECTION I – 100 APPLICATION/RE-DERTERMINATION FORM</w:t>
      </w:r>
    </w:p>
    <w:p w:rsidR="00063D41" w:rsidRDefault="009B5E56">
      <w:commentRangeStart w:id="0"/>
      <w:r>
        <w:rPr>
          <w:noProof/>
        </w:rPr>
        <w:drawing>
          <wp:inline distT="0" distB="0" distL="0" distR="0">
            <wp:extent cx="5943600" cy="962826"/>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commentRangeEnd w:id="0"/>
      <w:r w:rsidR="000E160C">
        <w:rPr>
          <w:rStyle w:val="CommentReference"/>
        </w:rPr>
        <w:commentReference w:id="0"/>
      </w:r>
    </w:p>
    <w:tbl>
      <w:tblPr>
        <w:tblStyle w:val="TableGrid"/>
        <w:tblW w:w="0" w:type="auto"/>
        <w:tblLayout w:type="fixed"/>
        <w:tblLook w:val="04A0"/>
      </w:tblPr>
      <w:tblGrid>
        <w:gridCol w:w="2988"/>
        <w:gridCol w:w="4320"/>
        <w:gridCol w:w="900"/>
        <w:gridCol w:w="2340"/>
      </w:tblGrid>
      <w:tr w:rsidR="00063D41" w:rsidTr="00A94E01">
        <w:tc>
          <w:tcPr>
            <w:tcW w:w="2988" w:type="dxa"/>
          </w:tcPr>
          <w:p w:rsidR="00063D41" w:rsidRDefault="00E971A3">
            <w:r>
              <w:t>ELEMENTS OF ELIGIBILITY &amp; PAYMENT AUTHORIZATION (1)</w:t>
            </w:r>
          </w:p>
        </w:tc>
        <w:tc>
          <w:tcPr>
            <w:tcW w:w="4320" w:type="dxa"/>
          </w:tcPr>
          <w:p w:rsidR="00063D41" w:rsidRDefault="00E971A3">
            <w:r>
              <w:t>ANALYSIS OF CASE RECORD (2)</w:t>
            </w:r>
          </w:p>
        </w:tc>
        <w:tc>
          <w:tcPr>
            <w:tcW w:w="900" w:type="dxa"/>
          </w:tcPr>
          <w:p w:rsidR="00063D41" w:rsidRDefault="00E971A3">
            <w:r>
              <w:t>FINDINGS (3)</w:t>
            </w:r>
          </w:p>
        </w:tc>
        <w:tc>
          <w:tcPr>
            <w:tcW w:w="2340" w:type="dxa"/>
          </w:tcPr>
          <w:p w:rsidR="00063D41" w:rsidRDefault="00E971A3">
            <w:r>
              <w:t xml:space="preserve">RESULTS (4) </w:t>
            </w:r>
          </w:p>
        </w:tc>
      </w:tr>
      <w:tr w:rsidR="00063D41" w:rsidTr="00A94E01">
        <w:tc>
          <w:tcPr>
            <w:tcW w:w="2988" w:type="dxa"/>
          </w:tcPr>
          <w:p w:rsidR="00063D41" w:rsidRDefault="006D4F00">
            <w:r>
              <w:t xml:space="preserve">Determine presence, date, and completeness of required eligibility forms. Examples include (1) signed and dated CCDF application form, (2) child care agreement, and (3) voucher or certificate. </w:t>
            </w:r>
          </w:p>
          <w:p w:rsidR="00AE6672" w:rsidRPr="00AE6672" w:rsidRDefault="00AE6672">
            <w:pPr>
              <w:rPr>
                <w:color w:val="FF0000"/>
              </w:rPr>
            </w:pPr>
          </w:p>
        </w:tc>
        <w:tc>
          <w:tcPr>
            <w:tcW w:w="4320" w:type="dxa"/>
          </w:tcPr>
          <w:tbl>
            <w:tblPr>
              <w:tblW w:w="0" w:type="auto"/>
              <w:tblLayout w:type="fixed"/>
              <w:tblCellMar>
                <w:left w:w="0" w:type="dxa"/>
                <w:right w:w="0" w:type="dxa"/>
              </w:tblCellMar>
              <w:tblLook w:val="04A0"/>
            </w:tblPr>
            <w:tblGrid>
              <w:gridCol w:w="2890"/>
            </w:tblGrid>
            <w:tr w:rsidR="00D44B5A" w:rsidRPr="00D44B5A" w:rsidTr="00A94E01">
              <w:tc>
                <w:tcPr>
                  <w:tcW w:w="2890" w:type="dxa"/>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165"/>
                    <w:gridCol w:w="2695"/>
                  </w:tblGrid>
                  <w:tr w:rsidR="00D44B5A" w:rsidRPr="00D44B5A" w:rsidTr="00A94E01">
                    <w:trPr>
                      <w:tblCellSpacing w:w="0" w:type="dxa"/>
                    </w:trPr>
                    <w:tc>
                      <w:tcPr>
                        <w:tcW w:w="150" w:type="dxa"/>
                        <w:hideMark/>
                      </w:tcPr>
                      <w:p w:rsidR="00D44B5A" w:rsidRPr="00D44B5A" w:rsidRDefault="007D2111"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20.25pt;height:18pt" o:ole="">
                              <v:imagedata r:id="rId8" o:title=""/>
                            </v:shape>
                            <w:control r:id="rId9" w:name="DefaultOcxName" w:shapeid="_x0000_i1170"/>
                          </w:object>
                        </w:r>
                      </w:p>
                    </w:tc>
                    <w:tc>
                      <w:tcPr>
                        <w:tcW w:w="2455" w:type="dxa"/>
                        <w:hideMark/>
                      </w:tcPr>
                      <w:p w:rsidR="00D44B5A" w:rsidRPr="00AE6672" w:rsidRDefault="00D44B5A" w:rsidP="00D44B5A">
                        <w:pPr>
                          <w:spacing w:after="0" w:line="240" w:lineRule="auto"/>
                          <w:rPr>
                            <w:rFonts w:ascii="Times New Roman" w:eastAsia="Times New Roman" w:hAnsi="Times New Roman" w:cs="Times New Roman"/>
                            <w:strike/>
                            <w:sz w:val="24"/>
                            <w:szCs w:val="24"/>
                          </w:rPr>
                        </w:pPr>
                        <w:r w:rsidRPr="00D44B5A">
                          <w:rPr>
                            <w:rFonts w:ascii="Times New Roman" w:eastAsia="Times New Roman" w:hAnsi="Times New Roman" w:cs="Times New Roman"/>
                            <w:sz w:val="24"/>
                            <w:szCs w:val="24"/>
                          </w:rPr>
                          <w:t>Signed and Dated Child Care Application and Fee Agreement</w:t>
                        </w:r>
                        <w:r w:rsidRPr="00AE6672">
                          <w:rPr>
                            <w:rFonts w:ascii="Times New Roman" w:eastAsia="Times New Roman" w:hAnsi="Times New Roman" w:cs="Times New Roman"/>
                            <w:strike/>
                            <w:sz w:val="24"/>
                            <w:szCs w:val="24"/>
                          </w:rPr>
                          <w:t>,</w:t>
                        </w:r>
                        <w:commentRangeStart w:id="1"/>
                        <w:r w:rsidRPr="00AE6672">
                          <w:rPr>
                            <w:rFonts w:ascii="Times New Roman" w:eastAsia="Times New Roman" w:hAnsi="Times New Roman" w:cs="Times New Roman"/>
                            <w:strike/>
                            <w:sz w:val="24"/>
                            <w:szCs w:val="24"/>
                          </w:rPr>
                          <w:t xml:space="preserve"> and voucher as applicable</w:t>
                        </w:r>
                        <w:commentRangeEnd w:id="1"/>
                        <w:r w:rsidR="00AE6672">
                          <w:rPr>
                            <w:rStyle w:val="CommentReference"/>
                          </w:rPr>
                          <w:commentReference w:id="1"/>
                        </w:r>
                      </w:p>
                      <w:p w:rsidR="005B4E3B" w:rsidRPr="00D44B5A" w:rsidRDefault="005B4E3B" w:rsidP="00D44B5A">
                        <w:pPr>
                          <w:spacing w:after="0" w:line="240" w:lineRule="auto"/>
                          <w:rPr>
                            <w:rFonts w:ascii="Times New Roman" w:eastAsia="Times New Roman" w:hAnsi="Times New Roman" w:cs="Times New Roman"/>
                            <w:sz w:val="24"/>
                            <w:szCs w:val="24"/>
                          </w:rPr>
                        </w:pP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r w:rsidR="00D44B5A" w:rsidRPr="00D44B5A" w:rsidTr="00A94E01">
              <w:tc>
                <w:tcPr>
                  <w:tcW w:w="2890" w:type="dxa"/>
                  <w:vAlign w:val="center"/>
                  <w:hideMark/>
                </w:tcPr>
                <w:tbl>
                  <w:tblPr>
                    <w:tblW w:w="5000" w:type="pct"/>
                    <w:tblCellSpacing w:w="0" w:type="dxa"/>
                    <w:tblLayout w:type="fixed"/>
                    <w:tblCellMar>
                      <w:left w:w="0" w:type="dxa"/>
                      <w:right w:w="0" w:type="dxa"/>
                    </w:tblCellMar>
                    <w:tblLook w:val="04A0"/>
                  </w:tblPr>
                  <w:tblGrid>
                    <w:gridCol w:w="82"/>
                    <w:gridCol w:w="165"/>
                    <w:gridCol w:w="2643"/>
                  </w:tblGrid>
                  <w:tr w:rsidR="00D44B5A" w:rsidRPr="00D44B5A" w:rsidTr="00A94E01">
                    <w:trPr>
                      <w:tblCellSpacing w:w="0" w:type="dxa"/>
                    </w:trPr>
                    <w:tc>
                      <w:tcPr>
                        <w:tcW w:w="75" w:type="dxa"/>
                        <w:vAlign w:val="center"/>
                        <w:hideMark/>
                      </w:tcPr>
                      <w:p w:rsidR="00D44B5A" w:rsidRPr="00D44B5A" w:rsidRDefault="00D44B5A"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6" name="ctl00_ContentPlaceHolder1_lstForms_ctl00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0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D44B5A" w:rsidRPr="00D44B5A" w:rsidRDefault="007D2111"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225" w:dyaOrig="225">
                            <v:shape id="_x0000_i1173" type="#_x0000_t75" style="width:20.25pt;height:18pt" o:ole="">
                              <v:imagedata r:id="rId8" o:title=""/>
                            </v:shape>
                            <w:control r:id="rId11" w:name="DefaultOcxName1" w:shapeid="_x0000_i1173"/>
                          </w:object>
                        </w:r>
                      </w:p>
                    </w:tc>
                    <w:tc>
                      <w:tcPr>
                        <w:tcW w:w="2410" w:type="dxa"/>
                        <w:hideMark/>
                      </w:tcPr>
                      <w:p w:rsidR="00D44B5A" w:rsidRDefault="00D44B5A"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t xml:space="preserve">Signed and Dated Financial Assistance Statement </w:t>
                        </w:r>
                      </w:p>
                      <w:p w:rsidR="00AE6672" w:rsidRDefault="00AE6672" w:rsidP="00AE6672">
                        <w:pPr>
                          <w:spacing w:after="0" w:line="240" w:lineRule="auto"/>
                          <w:rPr>
                            <w:rFonts w:ascii="Times New Roman" w:eastAsia="Times New Roman" w:hAnsi="Times New Roman" w:cs="Times New Roman"/>
                            <w:sz w:val="24"/>
                            <w:szCs w:val="24"/>
                            <w:highlight w:val="yellow"/>
                          </w:rPr>
                        </w:pPr>
                      </w:p>
                      <w:p w:rsidR="00AE6672" w:rsidRDefault="00AE6672"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Signed and Dated </w:t>
                        </w:r>
                        <w:r w:rsidRPr="005B4E3B">
                          <w:rPr>
                            <w:rFonts w:ascii="Times New Roman" w:eastAsia="Times New Roman" w:hAnsi="Times New Roman" w:cs="Times New Roman"/>
                            <w:sz w:val="24"/>
                            <w:szCs w:val="24"/>
                            <w:highlight w:val="yellow"/>
                          </w:rPr>
                          <w:t>C</w:t>
                        </w:r>
                        <w:r>
                          <w:rPr>
                            <w:rFonts w:ascii="Times New Roman" w:eastAsia="Times New Roman" w:hAnsi="Times New Roman" w:cs="Times New Roman"/>
                            <w:sz w:val="24"/>
                            <w:szCs w:val="24"/>
                            <w:highlight w:val="yellow"/>
                          </w:rPr>
                          <w:t>hild Care</w:t>
                        </w:r>
                        <w:r w:rsidRPr="005B4E3B">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V</w:t>
                        </w:r>
                        <w:r w:rsidRPr="005B4E3B">
                          <w:rPr>
                            <w:rFonts w:ascii="Times New Roman" w:eastAsia="Times New Roman" w:hAnsi="Times New Roman" w:cs="Times New Roman"/>
                            <w:sz w:val="24"/>
                            <w:szCs w:val="24"/>
                            <w:highlight w:val="yellow"/>
                          </w:rPr>
                          <w:t>oucher (applies to subsidy type voucher only)</w:t>
                        </w:r>
                      </w:p>
                      <w:p w:rsidR="005B4E3B" w:rsidRPr="00D44B5A" w:rsidRDefault="005B4E3B" w:rsidP="00D44B5A">
                        <w:pPr>
                          <w:spacing w:after="0" w:line="240" w:lineRule="auto"/>
                          <w:rPr>
                            <w:rFonts w:ascii="Times New Roman" w:eastAsia="Times New Roman" w:hAnsi="Times New Roman" w:cs="Times New Roman"/>
                            <w:sz w:val="24"/>
                            <w:szCs w:val="24"/>
                          </w:rPr>
                        </w:pP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r w:rsidR="00D44B5A" w:rsidRPr="00D44B5A" w:rsidTr="00A94E01">
              <w:tc>
                <w:tcPr>
                  <w:tcW w:w="2890" w:type="dxa"/>
                  <w:vAlign w:val="center"/>
                  <w:hideMark/>
                </w:tcPr>
                <w:tbl>
                  <w:tblPr>
                    <w:tblW w:w="5000" w:type="pct"/>
                    <w:tblCellSpacing w:w="0" w:type="dxa"/>
                    <w:tblLayout w:type="fixed"/>
                    <w:tblCellMar>
                      <w:left w:w="0" w:type="dxa"/>
                      <w:right w:w="0" w:type="dxa"/>
                    </w:tblCellMar>
                    <w:tblLook w:val="04A0"/>
                  </w:tblPr>
                  <w:tblGrid>
                    <w:gridCol w:w="82"/>
                    <w:gridCol w:w="165"/>
                    <w:gridCol w:w="2643"/>
                  </w:tblGrid>
                  <w:tr w:rsidR="00D44B5A" w:rsidRPr="00D44B5A" w:rsidTr="00A94E01">
                    <w:trPr>
                      <w:tblCellSpacing w:w="0" w:type="dxa"/>
                    </w:trPr>
                    <w:tc>
                      <w:tcPr>
                        <w:tcW w:w="75" w:type="dxa"/>
                        <w:vAlign w:val="center"/>
                        <w:hideMark/>
                      </w:tcPr>
                      <w:p w:rsidR="00D44B5A" w:rsidRPr="00D44B5A" w:rsidRDefault="00D44B5A"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5" name="ctl00_ContentPlaceHolder1_lstForms_ctl00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0_frmTemplate_lstRequirements_lstRequirements_ctl02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D44B5A" w:rsidRPr="00D44B5A" w:rsidRDefault="007D2111"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225" w:dyaOrig="225">
                            <v:shape id="_x0000_i1176" type="#_x0000_t75" style="width:20.25pt;height:18pt" o:ole="">
                              <v:imagedata r:id="rId8" o:title=""/>
                            </v:shape>
                            <w:control r:id="rId12" w:name="DefaultOcxName2" w:shapeid="_x0000_i1176"/>
                          </w:object>
                        </w:r>
                      </w:p>
                    </w:tc>
                    <w:tc>
                      <w:tcPr>
                        <w:tcW w:w="2410" w:type="dxa"/>
                        <w:hideMark/>
                      </w:tcPr>
                      <w:p w:rsidR="005B4E3B" w:rsidRPr="00B361D4" w:rsidRDefault="00D44B5A" w:rsidP="00D44B5A">
                        <w:pPr>
                          <w:spacing w:after="0" w:line="240" w:lineRule="auto"/>
                          <w:rPr>
                            <w:rFonts w:ascii="Times New Roman" w:eastAsia="Times New Roman" w:hAnsi="Times New Roman" w:cs="Times New Roman"/>
                            <w:strike/>
                            <w:sz w:val="24"/>
                            <w:szCs w:val="24"/>
                          </w:rPr>
                        </w:pPr>
                        <w:commentRangeStart w:id="2"/>
                        <w:r w:rsidRPr="00B361D4">
                          <w:rPr>
                            <w:rFonts w:ascii="Times New Roman" w:eastAsia="Times New Roman" w:hAnsi="Times New Roman" w:cs="Times New Roman"/>
                            <w:strike/>
                            <w:sz w:val="24"/>
                            <w:szCs w:val="24"/>
                          </w:rPr>
                          <w:t xml:space="preserve">Signed and Dated Attendance Notification Agreement </w:t>
                        </w:r>
                        <w:commentRangeEnd w:id="2"/>
                        <w:r w:rsidR="00FB4593" w:rsidRPr="00B361D4">
                          <w:rPr>
                            <w:rStyle w:val="CommentReference"/>
                            <w:strike/>
                          </w:rPr>
                          <w:commentReference w:id="2"/>
                        </w:r>
                      </w:p>
                      <w:p w:rsidR="005B4E3B" w:rsidRDefault="005B4E3B" w:rsidP="00D44B5A">
                        <w:pPr>
                          <w:spacing w:after="0" w:line="240" w:lineRule="auto"/>
                          <w:rPr>
                            <w:rFonts w:ascii="Times New Roman" w:eastAsia="Times New Roman" w:hAnsi="Times New Roman" w:cs="Times New Roman"/>
                            <w:sz w:val="24"/>
                            <w:szCs w:val="24"/>
                          </w:rPr>
                        </w:pPr>
                      </w:p>
                      <w:p w:rsidR="005B4E3B" w:rsidRDefault="005B4E3B" w:rsidP="00D44B5A">
                        <w:pPr>
                          <w:spacing w:after="0" w:line="240" w:lineRule="auto"/>
                          <w:rPr>
                            <w:rFonts w:ascii="Times New Roman" w:eastAsia="Times New Roman" w:hAnsi="Times New Roman" w:cs="Times New Roman"/>
                            <w:sz w:val="24"/>
                            <w:szCs w:val="24"/>
                          </w:rPr>
                        </w:pPr>
                      </w:p>
                      <w:p w:rsidR="005B4E3B" w:rsidRPr="00D44B5A" w:rsidRDefault="00FB2407"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bl>
          <w:p w:rsidR="00063D41" w:rsidRDefault="00063D41"/>
        </w:tc>
        <w:tc>
          <w:tcPr>
            <w:tcW w:w="900" w:type="dxa"/>
          </w:tcPr>
          <w:p w:rsidR="00063D41" w:rsidRDefault="00063D41"/>
        </w:tc>
        <w:tc>
          <w:tcPr>
            <w:tcW w:w="2340" w:type="dxa"/>
          </w:tcPr>
          <w:p w:rsidR="00063D41" w:rsidRDefault="00E971A3" w:rsidP="00E971A3">
            <w:pPr>
              <w:pStyle w:val="ListParagraph"/>
              <w:numPr>
                <w:ilvl w:val="0"/>
                <w:numId w:val="1"/>
              </w:numPr>
            </w:pPr>
            <w:r>
              <w:t>[Y/N] No Error (0)</w:t>
            </w:r>
          </w:p>
          <w:p w:rsidR="00E971A3" w:rsidRDefault="00E971A3" w:rsidP="00E971A3">
            <w:pPr>
              <w:pStyle w:val="ListParagraph"/>
            </w:pPr>
            <w:r>
              <w:t>Error (1)</w:t>
            </w:r>
          </w:p>
          <w:p w:rsidR="00E971A3" w:rsidRDefault="00E971A3" w:rsidP="00E971A3">
            <w:pPr>
              <w:pStyle w:val="ListParagraph"/>
              <w:numPr>
                <w:ilvl w:val="0"/>
                <w:numId w:val="1"/>
              </w:numPr>
            </w:pPr>
            <w:r>
              <w:t>[Y/N]  Insufficient/Missing Documentation</w:t>
            </w:r>
          </w:p>
          <w:p w:rsidR="00E971A3" w:rsidRDefault="00E971A3" w:rsidP="00E971A3">
            <w:pPr>
              <w:pStyle w:val="ListParagraph"/>
            </w:pPr>
          </w:p>
        </w:tc>
      </w:tr>
    </w:tbl>
    <w:p w:rsidR="00063D41" w:rsidRDefault="00063D41"/>
    <w:p w:rsidR="00A94E01" w:rsidRPr="00A53BD8" w:rsidRDefault="00A94E01" w:rsidP="00A94E01">
      <w:pPr>
        <w:rPr>
          <w:b/>
        </w:rPr>
      </w:pPr>
      <w:r w:rsidRPr="00A53BD8">
        <w:rPr>
          <w:b/>
        </w:rPr>
        <w:t xml:space="preserve">Business Rule: </w:t>
      </w:r>
    </w:p>
    <w:p w:rsidR="005B4E3B" w:rsidRDefault="005B4E3B">
      <w:r>
        <w:t xml:space="preserve">This form applies to – </w:t>
      </w:r>
    </w:p>
    <w:p w:rsidR="005B4E3B" w:rsidRDefault="005B4E3B" w:rsidP="005B4E3B">
      <w:pPr>
        <w:pStyle w:val="ListParagraph"/>
        <w:numPr>
          <w:ilvl w:val="0"/>
          <w:numId w:val="14"/>
        </w:numPr>
      </w:pPr>
      <w:r>
        <w:t>Voucher – IE, DTA, DCF</w:t>
      </w:r>
      <w:del w:id="3" w:author="Tom Weierman" w:date="2011-06-06T09:57:00Z">
        <w:r w:rsidDel="00B361D4">
          <w:delText>(DHCD)</w:delText>
        </w:r>
      </w:del>
      <w:r>
        <w:t>, ARRA</w:t>
      </w:r>
      <w:ins w:id="4" w:author="Tom Weierman" w:date="2011-06-06T09:59:00Z">
        <w:r w:rsidR="00B361D4">
          <w:t xml:space="preserve"> (no different business rules – same as IE)</w:t>
        </w:r>
      </w:ins>
    </w:p>
    <w:p w:rsidR="005B4E3B" w:rsidRDefault="005B4E3B" w:rsidP="005B4E3B">
      <w:pPr>
        <w:pStyle w:val="ListParagraph"/>
        <w:numPr>
          <w:ilvl w:val="0"/>
          <w:numId w:val="14"/>
        </w:numPr>
      </w:pPr>
      <w:r>
        <w:t>Contract – IE</w:t>
      </w:r>
      <w:ins w:id="5" w:author="Tom Weierman" w:date="2011-06-06T09:57:00Z">
        <w:r w:rsidR="00B361D4">
          <w:t xml:space="preserve"> (includes Teen Parent contracts</w:t>
        </w:r>
      </w:ins>
      <w:ins w:id="6" w:author="Tom Weierman" w:date="2011-06-06T09:59:00Z">
        <w:r w:rsidR="00B361D4">
          <w:t>?</w:t>
        </w:r>
      </w:ins>
      <w:ins w:id="7" w:author="Tom Weierman" w:date="2011-06-06T09:57:00Z">
        <w:r w:rsidR="00B361D4">
          <w:t xml:space="preserve"> </w:t>
        </w:r>
      </w:ins>
      <w:ins w:id="8" w:author="Tom Weierman" w:date="2011-06-06T09:58:00Z">
        <w:r w:rsidR="00B361D4">
          <w:t>–</w:t>
        </w:r>
      </w:ins>
      <w:ins w:id="9" w:author="Tom Weierman" w:date="2011-06-06T09:57:00Z">
        <w:r w:rsidR="00B361D4">
          <w:t xml:space="preserve"> no </w:t>
        </w:r>
      </w:ins>
      <w:ins w:id="10" w:author="Tom Weierman" w:date="2011-06-06T09:58:00Z">
        <w:r w:rsidR="00B361D4">
          <w:t>different business rules)</w:t>
        </w:r>
      </w:ins>
      <w:r>
        <w:t>, DCF</w:t>
      </w:r>
      <w:ins w:id="11" w:author="Tom Weierman" w:date="2011-06-06T09:57:00Z">
        <w:r w:rsidR="00B361D4">
          <w:t xml:space="preserve">, </w:t>
        </w:r>
      </w:ins>
      <w:del w:id="12" w:author="Tom Weierman" w:date="2011-06-06T09:57:00Z">
        <w:r w:rsidDel="00B361D4">
          <w:delText xml:space="preserve"> (</w:delText>
        </w:r>
      </w:del>
      <w:r>
        <w:t>DHCD</w:t>
      </w:r>
      <w:del w:id="13" w:author="Tom Weierman" w:date="2011-06-06T09:57:00Z">
        <w:r w:rsidDel="00B361D4">
          <w:delText>)</w:delText>
        </w:r>
      </w:del>
      <w:r>
        <w:t>, ARRA</w:t>
      </w:r>
      <w:ins w:id="14" w:author="Tom Weierman" w:date="2011-06-06T09:59:00Z">
        <w:r w:rsidR="00B361D4">
          <w:t xml:space="preserve"> (no different business rules – same as IE)</w:t>
        </w:r>
      </w:ins>
    </w:p>
    <w:p w:rsidR="00E92117" w:rsidRDefault="00E92117" w:rsidP="005B4E3B">
      <w:pPr>
        <w:pStyle w:val="ListParagraph"/>
        <w:numPr>
          <w:ilvl w:val="0"/>
          <w:numId w:val="14"/>
        </w:numPr>
      </w:pPr>
      <w:commentRangeStart w:id="15"/>
      <w:r>
        <w:t>A</w:t>
      </w:r>
      <w:ins w:id="16" w:author="Tom Weierman" w:date="2011-06-06T10:00:00Z">
        <w:r w:rsidR="00B361D4">
          <w:t>ssessment</w:t>
        </w:r>
      </w:ins>
      <w:del w:id="17" w:author="Tom Weierman" w:date="2011-06-06T10:00:00Z">
        <w:r w:rsidDel="00B361D4">
          <w:delText>uthorization</w:delText>
        </w:r>
      </w:del>
      <w:r>
        <w:t xml:space="preserve"> Type </w:t>
      </w:r>
      <w:commentRangeEnd w:id="15"/>
      <w:r w:rsidR="00B361D4">
        <w:rPr>
          <w:rStyle w:val="CommentReference"/>
        </w:rPr>
        <w:commentReference w:id="15"/>
      </w:r>
      <w:r>
        <w:t xml:space="preserve">– initial and reassessment. </w:t>
      </w:r>
    </w:p>
    <w:p w:rsidR="00063D41" w:rsidRDefault="00063D41" w:rsidP="005B4E3B">
      <w:pPr>
        <w:pStyle w:val="ListParagraph"/>
        <w:numPr>
          <w:ilvl w:val="0"/>
          <w:numId w:val="14"/>
        </w:numPr>
      </w:pPr>
      <w:r>
        <w:br w:type="page"/>
      </w:r>
    </w:p>
    <w:p w:rsidR="00063D41" w:rsidRDefault="00063D41" w:rsidP="00063D41">
      <w:r>
        <w:lastRenderedPageBreak/>
        <w:t>IMPROPER PAYMENT FORM REQUIREMENTS</w:t>
      </w:r>
    </w:p>
    <w:p w:rsidR="00063D41" w:rsidRDefault="00063D41" w:rsidP="00063D41">
      <w:r>
        <w:t>ACF 400 – SECTION I – 200 PRIORITY GROUP PLACEMENT</w:t>
      </w:r>
    </w:p>
    <w:p w:rsidR="00063D41" w:rsidRDefault="009B5E56" w:rsidP="00063D41">
      <w:r>
        <w:rPr>
          <w:noProof/>
        </w:rPr>
        <w:drawing>
          <wp:inline distT="0" distB="0" distL="0" distR="0">
            <wp:extent cx="5943600" cy="96282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638" w:type="dxa"/>
        <w:tblLook w:val="04A0"/>
      </w:tblPr>
      <w:tblGrid>
        <w:gridCol w:w="2628"/>
        <w:gridCol w:w="4230"/>
        <w:gridCol w:w="1224"/>
        <w:gridCol w:w="2556"/>
      </w:tblGrid>
      <w:tr w:rsidR="00E971A3" w:rsidTr="00A94E01">
        <w:tc>
          <w:tcPr>
            <w:tcW w:w="2628" w:type="dxa"/>
          </w:tcPr>
          <w:p w:rsidR="00E971A3" w:rsidRDefault="00E971A3" w:rsidP="00D44B5A">
            <w:r>
              <w:t>ELEMENTS OF ELIGIBILITY &amp; PAYMENT AUTHORIZATION (1)</w:t>
            </w:r>
          </w:p>
        </w:tc>
        <w:tc>
          <w:tcPr>
            <w:tcW w:w="4230" w:type="dxa"/>
          </w:tcPr>
          <w:p w:rsidR="00E971A3" w:rsidRDefault="00E971A3" w:rsidP="00D44B5A">
            <w:r>
              <w:t>ANALYSIS OF CASE RECORD (2)</w:t>
            </w:r>
          </w:p>
        </w:tc>
        <w:tc>
          <w:tcPr>
            <w:tcW w:w="1224" w:type="dxa"/>
          </w:tcPr>
          <w:p w:rsidR="00E971A3" w:rsidRDefault="00E971A3" w:rsidP="00D44B5A">
            <w:r>
              <w:t>FINDINGS (3)</w:t>
            </w:r>
          </w:p>
        </w:tc>
        <w:tc>
          <w:tcPr>
            <w:tcW w:w="2556" w:type="dxa"/>
          </w:tcPr>
          <w:p w:rsidR="00E971A3" w:rsidRDefault="00E971A3" w:rsidP="00D44B5A">
            <w:r>
              <w:t xml:space="preserve">RESULTS (4) </w:t>
            </w:r>
          </w:p>
        </w:tc>
      </w:tr>
      <w:tr w:rsidR="00E971A3" w:rsidTr="00A94E01">
        <w:tc>
          <w:tcPr>
            <w:tcW w:w="2628" w:type="dxa"/>
          </w:tcPr>
          <w:p w:rsidR="00E971A3" w:rsidRDefault="00111B7E" w:rsidP="00D44B5A">
            <w:r>
              <w:t xml:space="preserve">Determine if client meets criteria of any State-designated priority groups, e.g., special needs </w:t>
            </w:r>
            <w:ins w:id="18" w:author="Tom Weierman" w:date="2011-06-06T10:01:00Z">
              <w:r w:rsidR="00EE3C40">
                <w:t>and/</w:t>
              </w:r>
            </w:ins>
            <w:r>
              <w:t>or low income</w:t>
            </w:r>
            <w:ins w:id="19" w:author="Tom Weierman" w:date="2011-06-06T10:01:00Z">
              <w:r w:rsidR="00EE3C40">
                <w:t>.</w:t>
              </w:r>
            </w:ins>
          </w:p>
        </w:tc>
        <w:tc>
          <w:tcPr>
            <w:tcW w:w="4230" w:type="dxa"/>
          </w:tcPr>
          <w:p w:rsidR="00E971A3" w:rsidRDefault="00111B7E" w:rsidP="00111B7E">
            <w:pPr>
              <w:pStyle w:val="ListParagraph"/>
              <w:numPr>
                <w:ilvl w:val="0"/>
                <w:numId w:val="15"/>
              </w:numPr>
              <w:ind w:left="216" w:hanging="216"/>
            </w:pPr>
            <w:r>
              <w:t>DTA Autho</w:t>
            </w:r>
            <w:ins w:id="20" w:author="Tom Weierman" w:date="2011-06-06T10:02:00Z">
              <w:r w:rsidR="00EE3C40">
                <w:t>rization</w:t>
              </w:r>
            </w:ins>
          </w:p>
          <w:p w:rsidR="00111B7E" w:rsidRDefault="00111B7E" w:rsidP="00111B7E">
            <w:pPr>
              <w:pStyle w:val="ListParagraph"/>
              <w:ind w:left="216"/>
            </w:pPr>
            <w:r>
              <w:t xml:space="preserve">_ TAFDC </w:t>
            </w:r>
            <w:del w:id="21" w:author="Tom Weierman" w:date="2011-06-06T10:03:00Z">
              <w:r w:rsidDel="00EE3C40">
                <w:delText>Autho/Referral</w:delText>
              </w:r>
            </w:del>
            <w:ins w:id="22" w:author="Tom Weierman" w:date="2011-06-06T10:03:00Z">
              <w:r w:rsidR="00EE3C40">
                <w:t>family</w:t>
              </w:r>
            </w:ins>
          </w:p>
          <w:p w:rsidR="00111B7E" w:rsidRDefault="00111B7E" w:rsidP="00111B7E">
            <w:pPr>
              <w:pStyle w:val="ListParagraph"/>
              <w:ind w:left="216"/>
            </w:pPr>
            <w:r>
              <w:t xml:space="preserve">_ Transitional </w:t>
            </w:r>
            <w:del w:id="23" w:author="Tom Weierman" w:date="2011-06-06T10:03:00Z">
              <w:r w:rsidDel="00EE3C40">
                <w:delText>Autho/Referral</w:delText>
              </w:r>
            </w:del>
            <w:ins w:id="24" w:author="Tom Weierman" w:date="2011-06-06T10:03:00Z">
              <w:r w:rsidR="00EE3C40">
                <w:t>family</w:t>
              </w:r>
            </w:ins>
          </w:p>
          <w:p w:rsidR="00111B7E" w:rsidRDefault="00111B7E" w:rsidP="00111B7E">
            <w:pPr>
              <w:pStyle w:val="ListParagraph"/>
              <w:ind w:left="0"/>
            </w:pPr>
            <w:r>
              <w:t>-   DCF Autho</w:t>
            </w:r>
            <w:ins w:id="25" w:author="Tom Weierman" w:date="2011-06-06T10:03:00Z">
              <w:r w:rsidR="00EE3C40">
                <w:t>rization</w:t>
              </w:r>
            </w:ins>
          </w:p>
          <w:p w:rsidR="00111B7E" w:rsidRDefault="00111B7E" w:rsidP="00111B7E">
            <w:pPr>
              <w:pStyle w:val="ListParagraph"/>
              <w:ind w:left="0"/>
            </w:pPr>
            <w:r>
              <w:t xml:space="preserve">    _ </w:t>
            </w:r>
            <w:ins w:id="26" w:author="Tom Weierman" w:date="2011-06-06T10:03:00Z">
              <w:r w:rsidR="00EE3C40">
                <w:t xml:space="preserve">Supportive </w:t>
              </w:r>
            </w:ins>
            <w:r>
              <w:t>Autho</w:t>
            </w:r>
            <w:del w:id="27" w:author="Tom Weierman" w:date="2011-06-06T10:03:00Z">
              <w:r w:rsidDel="00EE3C40">
                <w:delText>/Referral</w:delText>
              </w:r>
            </w:del>
            <w:ins w:id="28" w:author="Tom Weierman" w:date="2011-06-06T10:03:00Z">
              <w:r w:rsidR="00EE3C40">
                <w:t>rization</w:t>
              </w:r>
            </w:ins>
          </w:p>
          <w:p w:rsidR="00111B7E" w:rsidRDefault="00111B7E" w:rsidP="00111B7E">
            <w:pPr>
              <w:pStyle w:val="ListParagraph"/>
              <w:numPr>
                <w:ilvl w:val="0"/>
                <w:numId w:val="15"/>
              </w:numPr>
              <w:ind w:left="216" w:hanging="216"/>
            </w:pPr>
            <w:r>
              <w:t>General priority</w:t>
            </w:r>
          </w:p>
          <w:p w:rsidR="00111B7E" w:rsidRDefault="00111B7E" w:rsidP="00111B7E">
            <w:pPr>
              <w:pStyle w:val="ListParagraph"/>
              <w:numPr>
                <w:ilvl w:val="0"/>
                <w:numId w:val="15"/>
              </w:numPr>
              <w:ind w:left="216" w:hanging="216"/>
            </w:pPr>
            <w:r>
              <w:t>Parent with special needs</w:t>
            </w:r>
          </w:p>
          <w:p w:rsidR="00111B7E" w:rsidRDefault="00111B7E" w:rsidP="00111B7E">
            <w:pPr>
              <w:ind w:left="216"/>
            </w:pPr>
            <w:r>
              <w:t>_ Verification form</w:t>
            </w:r>
            <w:del w:id="29" w:author="Tom Weierman" w:date="2011-06-06T10:04:00Z">
              <w:r w:rsidDel="00EE3C40">
                <w:delText xml:space="preserve"> in file</w:delText>
              </w:r>
            </w:del>
          </w:p>
          <w:p w:rsidR="00111B7E" w:rsidRDefault="00111B7E" w:rsidP="00111B7E">
            <w:pPr>
              <w:pStyle w:val="ListParagraph"/>
              <w:numPr>
                <w:ilvl w:val="0"/>
                <w:numId w:val="15"/>
              </w:numPr>
              <w:ind w:left="216" w:hanging="216"/>
            </w:pPr>
            <w:r>
              <w:t>Child  with special needs</w:t>
            </w:r>
          </w:p>
          <w:p w:rsidR="00111B7E" w:rsidRDefault="00111B7E" w:rsidP="00111B7E">
            <w:pPr>
              <w:ind w:left="216"/>
            </w:pPr>
            <w:r>
              <w:t>_ Verification form</w:t>
            </w:r>
            <w:del w:id="30" w:author="Tom Weierman" w:date="2011-06-06T10:04:00Z">
              <w:r w:rsidDel="00EE3C40">
                <w:delText xml:space="preserve"> in file</w:delText>
              </w:r>
            </w:del>
          </w:p>
          <w:p w:rsidR="00111B7E" w:rsidRDefault="00111B7E" w:rsidP="00111B7E">
            <w:pPr>
              <w:pStyle w:val="ListParagraph"/>
              <w:numPr>
                <w:ilvl w:val="0"/>
                <w:numId w:val="15"/>
              </w:numPr>
              <w:ind w:left="216" w:hanging="216"/>
            </w:pPr>
            <w:r>
              <w:t>Homeless</w:t>
            </w:r>
          </w:p>
          <w:p w:rsidR="00111B7E" w:rsidRDefault="00111B7E" w:rsidP="00111B7E">
            <w:pPr>
              <w:ind w:left="216"/>
            </w:pPr>
            <w:r>
              <w:t>_ DHCD/DCF referral</w:t>
            </w:r>
            <w:del w:id="31" w:author="Tom Weierman" w:date="2011-06-06T10:04:00Z">
              <w:r w:rsidDel="00EE3C40">
                <w:delText xml:space="preserve"> in file</w:delText>
              </w:r>
            </w:del>
          </w:p>
          <w:p w:rsidR="00111B7E" w:rsidRDefault="00111B7E" w:rsidP="00111B7E">
            <w:pPr>
              <w:pStyle w:val="ListParagraph"/>
              <w:numPr>
                <w:ilvl w:val="0"/>
                <w:numId w:val="15"/>
              </w:numPr>
              <w:ind w:left="216" w:hanging="216"/>
            </w:pPr>
            <w:r>
              <w:t>Child  of teen parent</w:t>
            </w:r>
          </w:p>
          <w:p w:rsidR="00111B7E" w:rsidRDefault="00111B7E" w:rsidP="00111B7E">
            <w:pPr>
              <w:ind w:left="216"/>
            </w:pPr>
            <w:r>
              <w:t xml:space="preserve">_ </w:t>
            </w:r>
            <w:r w:rsidR="00F27759">
              <w:t>Copy of birth certificate</w:t>
            </w:r>
          </w:p>
          <w:p w:rsidR="00111B7E" w:rsidRDefault="00111B7E" w:rsidP="00111B7E">
            <w:pPr>
              <w:ind w:left="216"/>
            </w:pPr>
            <w:r>
              <w:t xml:space="preserve">_ </w:t>
            </w:r>
            <w:r w:rsidR="00F27759">
              <w:t>Driver license</w:t>
            </w:r>
          </w:p>
          <w:p w:rsidR="00F27759" w:rsidRDefault="00F27759" w:rsidP="00F27759">
            <w:pPr>
              <w:ind w:left="216"/>
            </w:pPr>
            <w:r>
              <w:t>_ Other government issue ID</w:t>
            </w:r>
            <w:ins w:id="32" w:author="Tom Weierman" w:date="2011-06-06T10:04:00Z">
              <w:r w:rsidR="00EE3C40">
                <w:t xml:space="preserve"> </w:t>
              </w:r>
            </w:ins>
            <w:ins w:id="33" w:author="Tom Weierman" w:date="2011-06-06T10:05:00Z">
              <w:r w:rsidR="00EE3C40" w:rsidRPr="00EE3C40">
                <w:t>(state ID card, military dependent's card, or passport) that lists DOB</w:t>
              </w:r>
            </w:ins>
          </w:p>
          <w:p w:rsidR="00F57733" w:rsidDel="00EE3C40" w:rsidRDefault="00F57733" w:rsidP="00F57733">
            <w:pPr>
              <w:ind w:left="216"/>
              <w:rPr>
                <w:del w:id="34" w:author="Tom Weierman" w:date="2011-06-06T10:05:00Z"/>
              </w:rPr>
            </w:pPr>
            <w:del w:id="35" w:author="Tom Weierman" w:date="2011-06-06T10:05:00Z">
              <w:r w:rsidDel="00EE3C40">
                <w:delText>_ Passport</w:delText>
              </w:r>
            </w:del>
          </w:p>
          <w:p w:rsidR="00F57733" w:rsidRDefault="00F57733" w:rsidP="00F27759">
            <w:pPr>
              <w:ind w:left="216"/>
            </w:pPr>
          </w:p>
          <w:p w:rsidR="00111B7E" w:rsidRDefault="00111B7E" w:rsidP="00111B7E">
            <w:pPr>
              <w:ind w:left="216"/>
            </w:pPr>
          </w:p>
          <w:tbl>
            <w:tblPr>
              <w:tblW w:w="0" w:type="auto"/>
              <w:tblCellMar>
                <w:left w:w="0" w:type="dxa"/>
                <w:right w:w="0" w:type="dxa"/>
              </w:tblCellMar>
              <w:tblLook w:val="04A0"/>
            </w:tblPr>
            <w:tblGrid>
              <w:gridCol w:w="4014"/>
            </w:tblGrid>
            <w:tr w:rsidR="00CB79CC" w:rsidRPr="00CB79CC" w:rsidTr="00CB79CC">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3984"/>
                  </w:tblGrid>
                  <w:tr w:rsidR="00CB79CC" w:rsidRPr="00CB79CC" w:rsidDel="00EE3C40">
                    <w:trPr>
                      <w:tblCellSpacing w:w="0" w:type="dxa"/>
                      <w:del w:id="36" w:author="Tom Weierman" w:date="2011-06-06T10:05:00Z"/>
                    </w:trPr>
                    <w:tc>
                      <w:tcPr>
                        <w:tcW w:w="0" w:type="auto"/>
                        <w:hideMark/>
                      </w:tcPr>
                      <w:p w:rsidR="00CB79CC" w:rsidRPr="00CB79CC" w:rsidDel="00EE3C40" w:rsidRDefault="00CB79CC" w:rsidP="00CB79CC">
                        <w:pPr>
                          <w:spacing w:after="0" w:line="240" w:lineRule="auto"/>
                          <w:rPr>
                            <w:del w:id="37" w:author="Tom Weierman" w:date="2011-06-06T10:05:00Z"/>
                            <w:rFonts w:ascii="Times New Roman" w:eastAsia="Times New Roman" w:hAnsi="Times New Roman" w:cs="Times New Roman"/>
                            <w:sz w:val="24"/>
                            <w:szCs w:val="24"/>
                          </w:rPr>
                        </w:pPr>
                        <w:del w:id="38" w:author="Tom Weierman" w:date="2011-06-06T10:05:00Z">
                          <w:r w:rsidRPr="00CB79CC" w:rsidDel="00EE3C40">
                            <w:rPr>
                              <w:rFonts w:ascii="Times New Roman" w:eastAsia="Times New Roman" w:hAnsi="Times New Roman" w:cs="Times New Roman"/>
                              <w:b/>
                              <w:bCs/>
                              <w:sz w:val="24"/>
                              <w:szCs w:val="24"/>
                            </w:rPr>
                            <w:delText>If Teen parent</w:delText>
                          </w:r>
                          <w:r w:rsidRPr="00CB79CC" w:rsidDel="00EE3C40">
                            <w:rPr>
                              <w:rFonts w:ascii="Times New Roman" w:eastAsia="Times New Roman" w:hAnsi="Times New Roman" w:cs="Times New Roman"/>
                              <w:sz w:val="24"/>
                              <w:szCs w:val="24"/>
                            </w:rPr>
                            <w:delText xml:space="preserve"> </w:delText>
                          </w:r>
                        </w:del>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CB79CC">
              <w:tc>
                <w:tcPr>
                  <w:tcW w:w="0" w:type="auto"/>
                  <w:vAlign w:val="center"/>
                  <w:hideMark/>
                </w:tcPr>
                <w:tbl>
                  <w:tblPr>
                    <w:tblW w:w="5000" w:type="pct"/>
                    <w:tblCellSpacing w:w="0" w:type="dxa"/>
                    <w:tblCellMar>
                      <w:left w:w="0" w:type="dxa"/>
                      <w:right w:w="0" w:type="dxa"/>
                    </w:tblCellMar>
                    <w:tblLook w:val="04A0"/>
                  </w:tblPr>
                  <w:tblGrid>
                    <w:gridCol w:w="75"/>
                    <w:gridCol w:w="405"/>
                    <w:gridCol w:w="3534"/>
                  </w:tblGrid>
                  <w:tr w:rsidR="00CB79CC" w:rsidRPr="00CB79CC" w:rsidDel="00EE3C40">
                    <w:trPr>
                      <w:tblCellSpacing w:w="0" w:type="dxa"/>
                      <w:del w:id="39" w:author="Tom Weierman" w:date="2011-06-06T10:05:00Z"/>
                    </w:trPr>
                    <w:tc>
                      <w:tcPr>
                        <w:tcW w:w="75" w:type="dxa"/>
                        <w:vAlign w:val="center"/>
                        <w:hideMark/>
                      </w:tcPr>
                      <w:p w:rsidR="00CB79CC" w:rsidRPr="00CB79CC" w:rsidDel="00EE3C40" w:rsidRDefault="004A1FE7" w:rsidP="00CB79CC">
                        <w:pPr>
                          <w:spacing w:after="0" w:line="240" w:lineRule="auto"/>
                          <w:rPr>
                            <w:del w:id="40" w:author="Tom Weierman" w:date="2011-06-06T10:05:00Z"/>
                            <w:rFonts w:ascii="Times New Roman" w:eastAsia="Times New Roman" w:hAnsi="Times New Roman" w:cs="Times New Roman"/>
                            <w:sz w:val="24"/>
                            <w:szCs w:val="24"/>
                          </w:rPr>
                        </w:pPr>
                        <w:del w:id="41" w:author="Tom Weierman" w:date="2011-06-06T10:05:00Z">
                          <w:r>
                            <w:rPr>
                              <w:rFonts w:ascii="Times New Roman" w:eastAsia="Times New Roman" w:hAnsi="Times New Roman" w:cs="Times New Roman"/>
                              <w:noProof/>
                              <w:sz w:val="24"/>
                              <w:szCs w:val="24"/>
                              <w:rPrChange w:id="42">
                                <w:rPr>
                                  <w:noProof/>
                                </w:rPr>
                              </w:rPrChange>
                            </w:rPr>
                            <w:drawing>
                              <wp:inline distT="0" distB="0" distL="0" distR="0">
                                <wp:extent cx="9525" cy="9525"/>
                                <wp:effectExtent l="0" t="0" r="0" b="0"/>
                                <wp:docPr id="442" name="ctl00_ContentPlaceHolder1_lstForms_ctl02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4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del>
                      </w:p>
                    </w:tc>
                    <w:tc>
                      <w:tcPr>
                        <w:tcW w:w="150" w:type="dxa"/>
                        <w:hideMark/>
                      </w:tcPr>
                      <w:p w:rsidR="00CB79CC" w:rsidRPr="00CB79CC" w:rsidDel="00EE3C40" w:rsidRDefault="007D2111" w:rsidP="00CB79CC">
                        <w:pPr>
                          <w:spacing w:after="0" w:line="240" w:lineRule="auto"/>
                          <w:rPr>
                            <w:del w:id="43" w:author="Tom Weierman" w:date="2011-06-06T10:05:00Z"/>
                            <w:rFonts w:ascii="Times New Roman" w:eastAsia="Times New Roman" w:hAnsi="Times New Roman" w:cs="Times New Roman"/>
                            <w:sz w:val="24"/>
                            <w:szCs w:val="24"/>
                          </w:rPr>
                        </w:pPr>
                        <w:del w:id="44" w:author="Tom Weierman" w:date="2011-06-06T10:05:00Z">
                          <w:r w:rsidRPr="00CB79CC" w:rsidDel="00EE3C40">
                            <w:rPr>
                              <w:rFonts w:ascii="Times New Roman" w:eastAsia="Times New Roman" w:hAnsi="Times New Roman" w:cs="Times New Roman"/>
                              <w:sz w:val="24"/>
                              <w:szCs w:val="24"/>
                            </w:rPr>
                            <w:object w:dxaOrig="225" w:dyaOrig="225">
                              <v:shape id="_x0000_i1179" type="#_x0000_t75" style="width:20.25pt;height:18pt" o:ole="">
                                <v:imagedata r:id="rId8" o:title=""/>
                              </v:shape>
                              <w:control r:id="rId13" w:name="DefaultOcxName9" w:shapeid="_x0000_i1179"/>
                            </w:object>
                          </w:r>
                        </w:del>
                      </w:p>
                    </w:tc>
                    <w:tc>
                      <w:tcPr>
                        <w:tcW w:w="0" w:type="auto"/>
                        <w:hideMark/>
                      </w:tcPr>
                      <w:p w:rsidR="00CB79CC" w:rsidRPr="00CB79CC" w:rsidDel="00EE3C40" w:rsidRDefault="00CB79CC" w:rsidP="00CB79CC">
                        <w:pPr>
                          <w:spacing w:after="0" w:line="240" w:lineRule="auto"/>
                          <w:rPr>
                            <w:del w:id="45" w:author="Tom Weierman" w:date="2011-06-06T10:05:00Z"/>
                            <w:rFonts w:ascii="Times New Roman" w:eastAsia="Times New Roman" w:hAnsi="Times New Roman" w:cs="Times New Roman"/>
                            <w:sz w:val="24"/>
                            <w:szCs w:val="24"/>
                          </w:rPr>
                        </w:pPr>
                        <w:del w:id="46" w:author="Tom Weierman" w:date="2011-06-06T10:05:00Z">
                          <w:r w:rsidRPr="00CB79CC" w:rsidDel="00EE3C40">
                            <w:rPr>
                              <w:rFonts w:ascii="Times New Roman" w:eastAsia="Times New Roman" w:hAnsi="Times New Roman" w:cs="Times New Roman"/>
                              <w:sz w:val="24"/>
                              <w:szCs w:val="24"/>
                            </w:rPr>
                            <w:delText xml:space="preserve">copy of birth certificate </w:delText>
                          </w:r>
                        </w:del>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CB79CC">
              <w:tc>
                <w:tcPr>
                  <w:tcW w:w="0" w:type="auto"/>
                  <w:vAlign w:val="center"/>
                  <w:hideMark/>
                </w:tcPr>
                <w:tbl>
                  <w:tblPr>
                    <w:tblW w:w="5000" w:type="pct"/>
                    <w:tblCellSpacing w:w="0" w:type="dxa"/>
                    <w:tblCellMar>
                      <w:left w:w="0" w:type="dxa"/>
                      <w:right w:w="0" w:type="dxa"/>
                    </w:tblCellMar>
                    <w:tblLook w:val="04A0"/>
                  </w:tblPr>
                  <w:tblGrid>
                    <w:gridCol w:w="75"/>
                    <w:gridCol w:w="405"/>
                    <w:gridCol w:w="3534"/>
                  </w:tblGrid>
                  <w:tr w:rsidR="00CB79CC" w:rsidRPr="00CB79CC" w:rsidDel="00EE3C40">
                    <w:trPr>
                      <w:tblCellSpacing w:w="0" w:type="dxa"/>
                      <w:del w:id="47" w:author="Tom Weierman" w:date="2011-06-06T10:05:00Z"/>
                    </w:trPr>
                    <w:tc>
                      <w:tcPr>
                        <w:tcW w:w="75" w:type="dxa"/>
                        <w:vAlign w:val="center"/>
                        <w:hideMark/>
                      </w:tcPr>
                      <w:p w:rsidR="00CB79CC" w:rsidRPr="00CB79CC" w:rsidDel="00EE3C40" w:rsidRDefault="004A1FE7" w:rsidP="00CB79CC">
                        <w:pPr>
                          <w:spacing w:after="0" w:line="240" w:lineRule="auto"/>
                          <w:rPr>
                            <w:del w:id="48" w:author="Tom Weierman" w:date="2011-06-06T10:05:00Z"/>
                            <w:rFonts w:ascii="Times New Roman" w:eastAsia="Times New Roman" w:hAnsi="Times New Roman" w:cs="Times New Roman"/>
                            <w:sz w:val="24"/>
                            <w:szCs w:val="24"/>
                          </w:rPr>
                        </w:pPr>
                        <w:del w:id="49" w:author="Tom Weierman" w:date="2011-06-06T10:05:00Z">
                          <w:r>
                            <w:rPr>
                              <w:rFonts w:ascii="Times New Roman" w:eastAsia="Times New Roman" w:hAnsi="Times New Roman" w:cs="Times New Roman"/>
                              <w:noProof/>
                              <w:sz w:val="24"/>
                              <w:szCs w:val="24"/>
                              <w:rPrChange w:id="50">
                                <w:rPr>
                                  <w:noProof/>
                                </w:rPr>
                              </w:rPrChange>
                            </w:rPr>
                            <w:drawing>
                              <wp:inline distT="0" distB="0" distL="0" distR="0">
                                <wp:extent cx="9525" cy="9525"/>
                                <wp:effectExtent l="0" t="0" r="0" b="0"/>
                                <wp:docPr id="443" name="ctl00_ContentPlaceHolder1_lstForms_ctl02_frmTemplate_lstRequirements_lstRequirements_ctl1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5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del>
                      </w:p>
                    </w:tc>
                    <w:tc>
                      <w:tcPr>
                        <w:tcW w:w="150" w:type="dxa"/>
                        <w:hideMark/>
                      </w:tcPr>
                      <w:p w:rsidR="00CB79CC" w:rsidRPr="00CB79CC" w:rsidDel="00EE3C40" w:rsidRDefault="007D2111" w:rsidP="00CB79CC">
                        <w:pPr>
                          <w:spacing w:after="0" w:line="240" w:lineRule="auto"/>
                          <w:rPr>
                            <w:del w:id="51" w:author="Tom Weierman" w:date="2011-06-06T10:05:00Z"/>
                            <w:rFonts w:ascii="Times New Roman" w:eastAsia="Times New Roman" w:hAnsi="Times New Roman" w:cs="Times New Roman"/>
                            <w:sz w:val="24"/>
                            <w:szCs w:val="24"/>
                          </w:rPr>
                        </w:pPr>
                        <w:del w:id="52" w:author="Tom Weierman" w:date="2011-06-06T10:05:00Z">
                          <w:r w:rsidRPr="00CB79CC" w:rsidDel="00EE3C40">
                            <w:rPr>
                              <w:rFonts w:ascii="Times New Roman" w:eastAsia="Times New Roman" w:hAnsi="Times New Roman" w:cs="Times New Roman"/>
                              <w:sz w:val="24"/>
                              <w:szCs w:val="24"/>
                            </w:rPr>
                            <w:object w:dxaOrig="225" w:dyaOrig="225">
                              <v:shape id="_x0000_i1182" type="#_x0000_t75" style="width:20.25pt;height:18pt" o:ole="">
                                <v:imagedata r:id="rId8" o:title=""/>
                              </v:shape>
                              <w:control r:id="rId14" w:name="DefaultOcxName12" w:shapeid="_x0000_i1182"/>
                            </w:object>
                          </w:r>
                        </w:del>
                      </w:p>
                    </w:tc>
                    <w:tc>
                      <w:tcPr>
                        <w:tcW w:w="0" w:type="auto"/>
                        <w:hideMark/>
                      </w:tcPr>
                      <w:p w:rsidR="00CB79CC" w:rsidRPr="00CB79CC" w:rsidDel="00EE3C40" w:rsidRDefault="00CB79CC" w:rsidP="00CB79CC">
                        <w:pPr>
                          <w:spacing w:after="0" w:line="240" w:lineRule="auto"/>
                          <w:rPr>
                            <w:del w:id="53" w:author="Tom Weierman" w:date="2011-06-06T10:05:00Z"/>
                            <w:rFonts w:ascii="Times New Roman" w:eastAsia="Times New Roman" w:hAnsi="Times New Roman" w:cs="Times New Roman"/>
                            <w:sz w:val="24"/>
                            <w:szCs w:val="24"/>
                          </w:rPr>
                        </w:pPr>
                        <w:del w:id="54" w:author="Tom Weierman" w:date="2011-06-06T10:05:00Z">
                          <w:r w:rsidRPr="00CB79CC" w:rsidDel="00EE3C40">
                            <w:rPr>
                              <w:rFonts w:ascii="Times New Roman" w:eastAsia="Times New Roman" w:hAnsi="Times New Roman" w:cs="Times New Roman"/>
                              <w:sz w:val="24"/>
                              <w:szCs w:val="24"/>
                            </w:rPr>
                            <w:delText xml:space="preserve">driver's license </w:delText>
                          </w:r>
                        </w:del>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CB79CC">
              <w:tc>
                <w:tcPr>
                  <w:tcW w:w="0" w:type="auto"/>
                  <w:vAlign w:val="center"/>
                  <w:hideMark/>
                </w:tcPr>
                <w:tbl>
                  <w:tblPr>
                    <w:tblW w:w="5000" w:type="pct"/>
                    <w:tblCellSpacing w:w="0" w:type="dxa"/>
                    <w:tblCellMar>
                      <w:left w:w="0" w:type="dxa"/>
                      <w:right w:w="0" w:type="dxa"/>
                    </w:tblCellMar>
                    <w:tblLook w:val="04A0"/>
                  </w:tblPr>
                  <w:tblGrid>
                    <w:gridCol w:w="75"/>
                    <w:gridCol w:w="405"/>
                    <w:gridCol w:w="3534"/>
                  </w:tblGrid>
                  <w:tr w:rsidR="00CB79CC" w:rsidRPr="00CB79CC" w:rsidDel="00EE3C40">
                    <w:trPr>
                      <w:tblCellSpacing w:w="0" w:type="dxa"/>
                      <w:del w:id="55" w:author="Tom Weierman" w:date="2011-06-06T10:05:00Z"/>
                    </w:trPr>
                    <w:tc>
                      <w:tcPr>
                        <w:tcW w:w="75" w:type="dxa"/>
                        <w:vAlign w:val="center"/>
                        <w:hideMark/>
                      </w:tcPr>
                      <w:p w:rsidR="00CB79CC" w:rsidRPr="00CB79CC" w:rsidDel="00EE3C40" w:rsidRDefault="004A1FE7" w:rsidP="00CB79CC">
                        <w:pPr>
                          <w:spacing w:after="0" w:line="240" w:lineRule="auto"/>
                          <w:rPr>
                            <w:del w:id="56" w:author="Tom Weierman" w:date="2011-06-06T10:05:00Z"/>
                            <w:rFonts w:ascii="Times New Roman" w:eastAsia="Times New Roman" w:hAnsi="Times New Roman" w:cs="Times New Roman"/>
                            <w:sz w:val="24"/>
                            <w:szCs w:val="24"/>
                          </w:rPr>
                        </w:pPr>
                        <w:del w:id="57" w:author="Tom Weierman" w:date="2011-06-06T10:05:00Z">
                          <w:r>
                            <w:rPr>
                              <w:rFonts w:ascii="Times New Roman" w:eastAsia="Times New Roman" w:hAnsi="Times New Roman" w:cs="Times New Roman"/>
                              <w:noProof/>
                              <w:sz w:val="24"/>
                              <w:szCs w:val="24"/>
                              <w:rPrChange w:id="58">
                                <w:rPr>
                                  <w:noProof/>
                                </w:rPr>
                              </w:rPrChange>
                            </w:rPr>
                            <w:drawing>
                              <wp:inline distT="0" distB="0" distL="0" distR="0">
                                <wp:extent cx="9525" cy="9525"/>
                                <wp:effectExtent l="0" t="0" r="0" b="0"/>
                                <wp:docPr id="444" name="ctl00_ContentPlaceHolder1_lstForms_ctl02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6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del>
                      </w:p>
                    </w:tc>
                    <w:tc>
                      <w:tcPr>
                        <w:tcW w:w="150" w:type="dxa"/>
                        <w:hideMark/>
                      </w:tcPr>
                      <w:p w:rsidR="00CB79CC" w:rsidRPr="00CB79CC" w:rsidDel="00EE3C40" w:rsidRDefault="007D2111" w:rsidP="00CB79CC">
                        <w:pPr>
                          <w:spacing w:after="0" w:line="240" w:lineRule="auto"/>
                          <w:rPr>
                            <w:del w:id="59" w:author="Tom Weierman" w:date="2011-06-06T10:05:00Z"/>
                            <w:rFonts w:ascii="Times New Roman" w:eastAsia="Times New Roman" w:hAnsi="Times New Roman" w:cs="Times New Roman"/>
                            <w:sz w:val="24"/>
                            <w:szCs w:val="24"/>
                          </w:rPr>
                        </w:pPr>
                        <w:del w:id="60" w:author="Tom Weierman" w:date="2011-06-06T10:05:00Z">
                          <w:r w:rsidRPr="00CB79CC" w:rsidDel="00EE3C40">
                            <w:rPr>
                              <w:rFonts w:ascii="Times New Roman" w:eastAsia="Times New Roman" w:hAnsi="Times New Roman" w:cs="Times New Roman"/>
                              <w:sz w:val="24"/>
                              <w:szCs w:val="24"/>
                            </w:rPr>
                            <w:object w:dxaOrig="225" w:dyaOrig="225">
                              <v:shape id="_x0000_i1185" type="#_x0000_t75" style="width:20.25pt;height:18pt" o:ole="">
                                <v:imagedata r:id="rId8" o:title=""/>
                              </v:shape>
                              <w:control r:id="rId15" w:name="DefaultOcxName22" w:shapeid="_x0000_i1185"/>
                            </w:object>
                          </w:r>
                        </w:del>
                      </w:p>
                    </w:tc>
                    <w:tc>
                      <w:tcPr>
                        <w:tcW w:w="0" w:type="auto"/>
                        <w:hideMark/>
                      </w:tcPr>
                      <w:p w:rsidR="00CB79CC" w:rsidRPr="00CB79CC" w:rsidDel="00EE3C40" w:rsidRDefault="00CB79CC" w:rsidP="00CB79CC">
                        <w:pPr>
                          <w:spacing w:after="0" w:line="240" w:lineRule="auto"/>
                          <w:rPr>
                            <w:del w:id="61" w:author="Tom Weierman" w:date="2011-06-06T10:05:00Z"/>
                            <w:rFonts w:ascii="Times New Roman" w:eastAsia="Times New Roman" w:hAnsi="Times New Roman" w:cs="Times New Roman"/>
                            <w:sz w:val="24"/>
                            <w:szCs w:val="24"/>
                          </w:rPr>
                        </w:pPr>
                        <w:del w:id="62" w:author="Tom Weierman" w:date="2011-06-06T10:05:00Z">
                          <w:r w:rsidRPr="00CB79CC" w:rsidDel="00EE3C40">
                            <w:rPr>
                              <w:rFonts w:ascii="Times New Roman" w:eastAsia="Times New Roman" w:hAnsi="Times New Roman" w:cs="Times New Roman"/>
                              <w:sz w:val="24"/>
                              <w:szCs w:val="24"/>
                            </w:rPr>
                            <w:delText xml:space="preserve">other government issued ID (state ID card, military dependent's card, or passport) that lists DOB </w:delText>
                          </w:r>
                        </w:del>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bl>
          <w:p w:rsidR="00111B7E" w:rsidRDefault="00111B7E" w:rsidP="00111B7E"/>
          <w:p w:rsidR="00111B7E" w:rsidRDefault="00FB2407" w:rsidP="00111B7E">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p w:rsidR="00FB2407" w:rsidRDefault="00FB2407" w:rsidP="00111B7E">
            <w:pPr>
              <w:pStyle w:val="ListParagraph"/>
              <w:ind w:left="0"/>
              <w:rPr>
                <w:rFonts w:ascii="Times New Roman" w:eastAsia="Times New Roman" w:hAnsi="Times New Roman" w:cs="Times New Roman"/>
                <w:sz w:val="24"/>
                <w:szCs w:val="24"/>
              </w:rPr>
            </w:pPr>
          </w:p>
          <w:p w:rsidR="00FB2407" w:rsidDel="00EE3C40" w:rsidRDefault="00FB2407" w:rsidP="00111B7E">
            <w:pPr>
              <w:pStyle w:val="ListParagraph"/>
              <w:ind w:left="0"/>
              <w:rPr>
                <w:del w:id="63" w:author="Tom Weierman" w:date="2011-06-06T10:05:00Z"/>
              </w:rPr>
            </w:pPr>
            <w:del w:id="64" w:author="Tom Weierman" w:date="2011-06-06T10:05:00Z">
              <w:r w:rsidDel="00EE3C40">
                <w:rPr>
                  <w:rFonts w:ascii="Times New Roman" w:eastAsia="Times New Roman" w:hAnsi="Times New Roman" w:cs="Times New Roman"/>
                  <w:sz w:val="24"/>
                  <w:szCs w:val="24"/>
                </w:rPr>
                <w:delText>Comment box remains as before</w:delText>
              </w:r>
            </w:del>
          </w:p>
          <w:p w:rsidR="00000000" w:rsidRDefault="004A1FE7">
            <w:pPr>
              <w:pStyle w:val="ListParagraph"/>
              <w:ind w:left="0"/>
              <w:pPrChange w:id="65" w:author="Tom Weierman" w:date="2011-06-06T10:05:00Z">
                <w:pPr>
                  <w:pStyle w:val="ListParagraph"/>
                  <w:spacing w:after="200" w:line="276" w:lineRule="auto"/>
                </w:pPr>
              </w:pPrChange>
            </w:pPr>
          </w:p>
        </w:tc>
        <w:tc>
          <w:tcPr>
            <w:tcW w:w="1224" w:type="dxa"/>
          </w:tcPr>
          <w:p w:rsidR="00E971A3" w:rsidRDefault="00E971A3" w:rsidP="00D44B5A"/>
        </w:tc>
        <w:tc>
          <w:tcPr>
            <w:tcW w:w="2556" w:type="dxa"/>
          </w:tcPr>
          <w:p w:rsidR="00E971A3" w:rsidRDefault="00E971A3" w:rsidP="00E971A3">
            <w:pPr>
              <w:pStyle w:val="ListParagraph"/>
              <w:numPr>
                <w:ilvl w:val="0"/>
                <w:numId w:val="2"/>
              </w:numPr>
            </w:pPr>
            <w:r>
              <w:t>[Y/N] No Error (0)</w:t>
            </w:r>
          </w:p>
          <w:p w:rsidR="00E971A3" w:rsidRDefault="00E971A3" w:rsidP="00D44B5A">
            <w:pPr>
              <w:pStyle w:val="ListParagraph"/>
            </w:pPr>
            <w:r>
              <w:t>Error (1)</w:t>
            </w:r>
          </w:p>
          <w:p w:rsidR="00E971A3" w:rsidRDefault="00E971A3" w:rsidP="00E971A3">
            <w:pPr>
              <w:pStyle w:val="ListParagraph"/>
              <w:numPr>
                <w:ilvl w:val="0"/>
                <w:numId w:val="2"/>
              </w:numPr>
            </w:pPr>
            <w:r>
              <w:t>[Y/N]  Insufficient/Missing Documentation</w:t>
            </w:r>
          </w:p>
          <w:p w:rsidR="00E971A3" w:rsidRDefault="00E971A3" w:rsidP="00D44B5A">
            <w:pPr>
              <w:pStyle w:val="ListParagraph"/>
            </w:pPr>
          </w:p>
        </w:tc>
      </w:tr>
    </w:tbl>
    <w:p w:rsidR="00063D41" w:rsidRDefault="00063D41"/>
    <w:p w:rsidR="00063D41" w:rsidRDefault="00063D41">
      <w:r>
        <w:lastRenderedPageBreak/>
        <w:br w:type="page"/>
      </w:r>
    </w:p>
    <w:p w:rsidR="00063D41" w:rsidRDefault="00063D41" w:rsidP="00063D41">
      <w:r>
        <w:lastRenderedPageBreak/>
        <w:t>IMPROPER PAYMENT FORM REQUIREMENTS</w:t>
      </w:r>
    </w:p>
    <w:p w:rsidR="00063D41" w:rsidRDefault="00063D41" w:rsidP="00063D41">
      <w:r>
        <w:t>ACF 400 – SECTION I – 300 QUALIFYING HEAD OF HOUSEHOLD</w:t>
      </w:r>
    </w:p>
    <w:p w:rsidR="00063D41" w:rsidRDefault="009B5E56" w:rsidP="00063D41">
      <w:r>
        <w:rPr>
          <w:noProof/>
        </w:rPr>
        <w:drawing>
          <wp:inline distT="0" distB="0" distL="0" distR="0">
            <wp:extent cx="5943600" cy="96282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2493" w:type="dxa"/>
        <w:tblLook w:val="04A0"/>
      </w:tblPr>
      <w:tblGrid>
        <w:gridCol w:w="2088"/>
        <w:gridCol w:w="6976"/>
        <w:gridCol w:w="1088"/>
        <w:gridCol w:w="2341"/>
      </w:tblGrid>
      <w:tr w:rsidR="00E971A3" w:rsidTr="00DC1E8E">
        <w:tc>
          <w:tcPr>
            <w:tcW w:w="2088" w:type="dxa"/>
          </w:tcPr>
          <w:p w:rsidR="00E971A3" w:rsidRDefault="00E971A3" w:rsidP="00D44B5A">
            <w:r>
              <w:t>ELEMENTS OF ELIGIBILITY &amp; PAYMENT AUTHORIZATION (1)</w:t>
            </w:r>
          </w:p>
        </w:tc>
        <w:tc>
          <w:tcPr>
            <w:tcW w:w="6976"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DC1E8E">
        <w:tc>
          <w:tcPr>
            <w:tcW w:w="2088" w:type="dxa"/>
          </w:tcPr>
          <w:p w:rsidR="00E971A3" w:rsidRDefault="009B5E56" w:rsidP="00D44B5A">
            <w:pPr>
              <w:rPr>
                <w:ins w:id="66" w:author="Tom Weierman" w:date="2011-06-06T10:08:00Z"/>
              </w:rPr>
            </w:pPr>
            <w:r>
              <w:t>Determine if client meets parent definition (parent means a parent by blood, marriage or adoption and also means a legal guardian, or other person standing in loco parentis), e.g., (1) parent, (2) step-parent, (3) legal guardian, (4) needy caretaker relative, or (5) spouse of same.</w:t>
            </w:r>
          </w:p>
          <w:p w:rsidR="00EE3C40" w:rsidRDefault="00EE3C40" w:rsidP="00D44B5A">
            <w:pPr>
              <w:rPr>
                <w:ins w:id="67" w:author="Tom Weierman" w:date="2011-06-06T10:08:00Z"/>
              </w:rPr>
            </w:pPr>
          </w:p>
          <w:p w:rsidR="00EE3C40" w:rsidRDefault="00EE3C40" w:rsidP="00D44B5A">
            <w:pPr>
              <w:rPr>
                <w:ins w:id="68" w:author="Tom Weierman" w:date="2011-06-06T10:29:00Z"/>
              </w:rPr>
            </w:pPr>
            <w:ins w:id="69" w:author="Tom Weierman" w:date="2011-06-06T10:08:00Z">
              <w:r>
                <w:t xml:space="preserve">In Massachusetts, a qualifying head of household may also include: (1) foster parents; or (2) caretakers, which is defined at 606 CMR 10.02 as a </w:t>
              </w:r>
            </w:ins>
            <w:ins w:id="70" w:author="Tom Weierman" w:date="2011-06-06T10:09:00Z">
              <w:r>
                <w:t>“person who lives with, supervises and cares for a child or children whose parents do not live in the home.</w:t>
              </w:r>
            </w:ins>
            <w:ins w:id="71" w:author="Tom Weierman" w:date="2011-06-06T10:10:00Z">
              <w:r>
                <w:t>”</w:t>
              </w:r>
            </w:ins>
          </w:p>
          <w:p w:rsidR="001654F7" w:rsidRDefault="001654F7" w:rsidP="00D44B5A">
            <w:pPr>
              <w:rPr>
                <w:ins w:id="72" w:author="Tom Weierman" w:date="2011-06-06T10:29:00Z"/>
              </w:rPr>
            </w:pPr>
          </w:p>
          <w:p w:rsidR="001654F7" w:rsidRDefault="001654F7" w:rsidP="00D44B5A">
            <w:ins w:id="73" w:author="Tom Weierman" w:date="2011-06-06T10:29:00Z">
              <w:r>
                <w:t xml:space="preserve">Head of Household Applicants are </w:t>
              </w:r>
              <w:r>
                <w:lastRenderedPageBreak/>
                <w:t>required to verify his/her relationship to the child and submit a current photo identification document.</w:t>
              </w:r>
            </w:ins>
          </w:p>
        </w:tc>
        <w:tc>
          <w:tcPr>
            <w:tcW w:w="6976" w:type="dxa"/>
          </w:tcPr>
          <w:tbl>
            <w:tblPr>
              <w:tblW w:w="3637" w:type="dxa"/>
              <w:tblCellSpacing w:w="0" w:type="dxa"/>
              <w:tblCellMar>
                <w:left w:w="0" w:type="dxa"/>
                <w:right w:w="0" w:type="dxa"/>
              </w:tblCellMar>
              <w:tblLook w:val="04A0"/>
            </w:tblPr>
            <w:tblGrid>
              <w:gridCol w:w="405"/>
              <w:gridCol w:w="6355"/>
            </w:tblGrid>
            <w:tr w:rsidR="00B42CE1" w:rsidRPr="00B42CE1" w:rsidTr="00CB79CC">
              <w:trPr>
                <w:tblCellSpacing w:w="0" w:type="dxa"/>
              </w:trPr>
              <w:tc>
                <w:tcPr>
                  <w:tcW w:w="405" w:type="dxa"/>
                  <w:hideMark/>
                </w:tcPr>
                <w:p w:rsidR="00B42CE1" w:rsidRPr="00B42CE1" w:rsidRDefault="007D2111" w:rsidP="00B42CE1">
                  <w:pPr>
                    <w:spacing w:after="0" w:line="240" w:lineRule="auto"/>
                    <w:rPr>
                      <w:rFonts w:ascii="Times New Roman" w:eastAsia="Times New Roman" w:hAnsi="Times New Roman" w:cs="Times New Roman"/>
                      <w:sz w:val="24"/>
                      <w:szCs w:val="24"/>
                    </w:rPr>
                  </w:pPr>
                  <w:r w:rsidRPr="00B42CE1">
                    <w:rPr>
                      <w:rFonts w:ascii="Times New Roman" w:eastAsia="Times New Roman" w:hAnsi="Times New Roman" w:cs="Times New Roman"/>
                      <w:sz w:val="24"/>
                      <w:szCs w:val="24"/>
                    </w:rPr>
                    <w:lastRenderedPageBreak/>
                    <w:object w:dxaOrig="225" w:dyaOrig="225">
                      <v:shape id="_x0000_i1188" type="#_x0000_t75" style="width:20.25pt;height:18pt" o:ole="">
                        <v:imagedata r:id="rId8" o:title=""/>
                      </v:shape>
                      <w:control r:id="rId16" w:name="DefaultOcxName3" w:shapeid="_x0000_i1188"/>
                    </w:object>
                  </w:r>
                </w:p>
              </w:tc>
              <w:tc>
                <w:tcPr>
                  <w:tcW w:w="3232" w:type="dxa"/>
                  <w:hideMark/>
                </w:tcPr>
                <w:p w:rsidR="00B42CE1" w:rsidRDefault="0098233F"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w:t>
                  </w:r>
                  <w:r w:rsidR="00B42CE1" w:rsidRPr="00B42CE1">
                    <w:rPr>
                      <w:rFonts w:ascii="Times New Roman" w:eastAsia="Times New Roman" w:hAnsi="Times New Roman" w:cs="Times New Roman"/>
                      <w:sz w:val="24"/>
                      <w:szCs w:val="24"/>
                    </w:rPr>
                    <w:t>arent</w:t>
                  </w:r>
                  <w:r w:rsidR="00B42CE1">
                    <w:rPr>
                      <w:rFonts w:ascii="Times New Roman" w:eastAsia="Times New Roman" w:hAnsi="Times New Roman" w:cs="Times New Roman"/>
                      <w:sz w:val="24"/>
                      <w:szCs w:val="24"/>
                    </w:rPr>
                    <w:t>, step-parent, adoptive</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Legal guardian</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Del="00EE3C40" w:rsidRDefault="007D23EE" w:rsidP="00B42CE1">
                  <w:pPr>
                    <w:spacing w:after="0" w:line="240" w:lineRule="auto"/>
                    <w:rPr>
                      <w:del w:id="74" w:author="Tom Weierman" w:date="2011-06-06T10:11:00Z"/>
                      <w:rFonts w:ascii="Times New Roman" w:eastAsia="Times New Roman" w:hAnsi="Times New Roman" w:cs="Times New Roman"/>
                      <w:sz w:val="24"/>
                      <w:szCs w:val="24"/>
                    </w:rPr>
                  </w:pPr>
                  <w:ins w:id="75" w:author="Tom Weierman" w:date="2011-06-06T10:11:00Z">
                    <w:r>
                      <w:rPr>
                        <w:rFonts w:ascii="Times New Roman" w:eastAsia="Times New Roman" w:hAnsi="Times New Roman" w:cs="Times New Roman"/>
                        <w:sz w:val="24"/>
                        <w:szCs w:val="24"/>
                      </w:rPr>
                      <w:t>Foster Parent</w:t>
                    </w:r>
                  </w:ins>
                  <w:del w:id="76" w:author="Tom Weierman" w:date="2011-06-06T10:11:00Z">
                    <w:r w:rsidR="00B42CE1" w:rsidDel="00EE3C40">
                      <w:rPr>
                        <w:rFonts w:ascii="Times New Roman" w:eastAsia="Times New Roman" w:hAnsi="Times New Roman" w:cs="Times New Roman"/>
                        <w:sz w:val="24"/>
                        <w:szCs w:val="24"/>
                      </w:rPr>
                      <w:delText>DTA referral</w:delText>
                    </w:r>
                  </w:del>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Del="00EE3C40" w:rsidRDefault="00B42CE1" w:rsidP="00B42CE1">
                  <w:pPr>
                    <w:spacing w:after="0" w:line="240" w:lineRule="auto"/>
                    <w:rPr>
                      <w:del w:id="77" w:author="Tom Weierman" w:date="2011-06-06T10:11:00Z"/>
                      <w:rFonts w:ascii="Times New Roman" w:eastAsia="Times New Roman" w:hAnsi="Times New Roman" w:cs="Times New Roman"/>
                      <w:sz w:val="24"/>
                      <w:szCs w:val="24"/>
                    </w:rPr>
                  </w:pPr>
                  <w:del w:id="78" w:author="Tom Weierman" w:date="2011-06-06T10:11:00Z">
                    <w:r w:rsidDel="00EE3C40">
                      <w:rPr>
                        <w:rFonts w:ascii="Times New Roman" w:eastAsia="Times New Roman" w:hAnsi="Times New Roman" w:cs="Times New Roman"/>
                        <w:sz w:val="24"/>
                        <w:szCs w:val="24"/>
                      </w:rPr>
                      <w:delText>DCF Referral</w:delText>
                    </w:r>
                  </w:del>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Caretaker</w:t>
                  </w:r>
                  <w:del w:id="79" w:author="Tom Weierman" w:date="2011-06-06T10:11:00Z">
                    <w:r w:rsidDel="007D23EE">
                      <w:rPr>
                        <w:rFonts w:ascii="Times New Roman" w:eastAsia="Times New Roman" w:hAnsi="Times New Roman" w:cs="Times New Roman"/>
                        <w:sz w:val="24"/>
                        <w:szCs w:val="24"/>
                      </w:rPr>
                      <w:delText>, foster parent</w:delText>
                    </w:r>
                  </w:del>
                </w:p>
                <w:p w:rsidR="00B42CE1" w:rsidRPr="00B42CE1" w:rsidRDefault="00B42CE1" w:rsidP="00B42CE1">
                  <w:pPr>
                    <w:spacing w:after="0" w:line="240" w:lineRule="auto"/>
                    <w:rPr>
                      <w:rFonts w:ascii="Times New Roman" w:eastAsia="Times New Roman" w:hAnsi="Times New Roman" w:cs="Times New Roman"/>
                      <w:sz w:val="24"/>
                      <w:szCs w:val="24"/>
                    </w:rPr>
                  </w:pPr>
                </w:p>
              </w:tc>
            </w:tr>
            <w:tr w:rsidR="00CB79CC" w:rsidRPr="00B42CE1" w:rsidTr="00CB79CC">
              <w:trPr>
                <w:tblCellSpacing w:w="0" w:type="dxa"/>
              </w:trPr>
              <w:tc>
                <w:tcPr>
                  <w:tcW w:w="405" w:type="dxa"/>
                  <w:hideMark/>
                </w:tcPr>
                <w:p w:rsidR="00CB79CC" w:rsidRPr="00B42CE1" w:rsidRDefault="00CB79CC" w:rsidP="00670A37">
                  <w:pPr>
                    <w:spacing w:after="0" w:line="240" w:lineRule="auto"/>
                    <w:rPr>
                      <w:rFonts w:ascii="Times New Roman" w:eastAsia="Times New Roman" w:hAnsi="Times New Roman" w:cs="Times New Roman"/>
                      <w:sz w:val="24"/>
                      <w:szCs w:val="24"/>
                    </w:rPr>
                  </w:pPr>
                </w:p>
              </w:tc>
              <w:tc>
                <w:tcPr>
                  <w:tcW w:w="3232" w:type="dxa"/>
                  <w:hideMark/>
                </w:tcPr>
                <w:p w:rsidR="00CB79CC" w:rsidRDefault="00CB79CC" w:rsidP="00670A37">
                  <w:pPr>
                    <w:spacing w:after="0" w:line="240" w:lineRule="auto"/>
                    <w:rPr>
                      <w:rFonts w:ascii="Times New Roman" w:eastAsia="Times New Roman" w:hAnsi="Times New Roman" w:cs="Times New Roman"/>
                      <w:sz w:val="24"/>
                      <w:szCs w:val="24"/>
                    </w:rPr>
                  </w:pPr>
                </w:p>
                <w:tbl>
                  <w:tblPr>
                    <w:tblW w:w="6355" w:type="dxa"/>
                    <w:tblCellMar>
                      <w:left w:w="0" w:type="dxa"/>
                      <w:right w:w="0" w:type="dxa"/>
                    </w:tblCellMar>
                    <w:tblLook w:val="04A0"/>
                  </w:tblPr>
                  <w:tblGrid>
                    <w:gridCol w:w="6355"/>
                  </w:tblGrid>
                  <w:tr w:rsidR="00CB79CC" w:rsidRPr="00CB79CC" w:rsidTr="0098233F">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5920"/>
                        </w:tblGrid>
                        <w:tr w:rsidR="00CB79CC" w:rsidRPr="00CB79CC">
                          <w:trPr>
                            <w:tblCellSpacing w:w="0" w:type="dxa"/>
                          </w:trPr>
                          <w:tc>
                            <w:tcPr>
                              <w:tcW w:w="150" w:type="dxa"/>
                              <w:hideMark/>
                            </w:tcPr>
                            <w:p w:rsidR="00CB79CC" w:rsidRPr="00CB79CC" w:rsidRDefault="007D2111"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91" type="#_x0000_t75" style="width:20.25pt;height:18pt" o:ole="">
                                    <v:imagedata r:id="rId8" o:title=""/>
                                  </v:shape>
                                  <w:control r:id="rId17" w:name="DefaultOcxName8" w:shapeid="_x0000_i1191"/>
                                </w:object>
                              </w:r>
                            </w:p>
                          </w:tc>
                          <w:tc>
                            <w:tcPr>
                              <w:tcW w:w="0" w:type="auto"/>
                              <w:hideMark/>
                            </w:tcPr>
                            <w:p w:rsidR="00CB79CC" w:rsidRDefault="00CB79CC" w:rsidP="00CB79CC">
                              <w:pPr>
                                <w:spacing w:after="0" w:line="240" w:lineRule="auto"/>
                                <w:rPr>
                                  <w:ins w:id="80" w:author="Tom Weierman" w:date="2011-06-06T10:12:00Z"/>
                                  <w:rFonts w:ascii="Times New Roman" w:eastAsia="Times New Roman" w:hAnsi="Times New Roman" w:cs="Times New Roman"/>
                                  <w:sz w:val="24"/>
                                  <w:szCs w:val="24"/>
                                </w:rPr>
                              </w:pPr>
                              <w:commentRangeStart w:id="81"/>
                              <w:r w:rsidRPr="00CB79CC">
                                <w:rPr>
                                  <w:rFonts w:ascii="Times New Roman" w:eastAsia="Times New Roman" w:hAnsi="Times New Roman" w:cs="Times New Roman"/>
                                  <w:sz w:val="24"/>
                                  <w:szCs w:val="24"/>
                                </w:rPr>
                                <w:t xml:space="preserve">Other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31" name="Picture 131" descr="http://eec-tst-web-v01/improperpayment/images/help.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eec-tst-web-v01/improperpayment/images/help.gif">
                                              <a:hlinkClick r:id="rId18"/>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commentRangeEnd w:id="81"/>
                              <w:r w:rsidR="007D23EE">
                                <w:rPr>
                                  <w:rStyle w:val="CommentReference"/>
                                </w:rPr>
                                <w:commentReference w:id="81"/>
                              </w:r>
                            </w:p>
                            <w:p w:rsidR="007D23EE" w:rsidRDefault="007D23EE" w:rsidP="00CB79CC">
                              <w:pPr>
                                <w:spacing w:after="0" w:line="240" w:lineRule="auto"/>
                                <w:rPr>
                                  <w:ins w:id="82" w:author="Tom Weierman" w:date="2011-06-06T10:13:00Z"/>
                                  <w:rFonts w:ascii="Times New Roman" w:eastAsia="Times New Roman" w:hAnsi="Times New Roman" w:cs="Times New Roman"/>
                                  <w:sz w:val="24"/>
                                  <w:szCs w:val="24"/>
                                </w:rPr>
                              </w:pPr>
                            </w:p>
                            <w:p w:rsidR="007D23EE" w:rsidRPr="00CB79CC" w:rsidRDefault="007D23EE" w:rsidP="00CB79CC">
                              <w:pPr>
                                <w:spacing w:after="0" w:line="240" w:lineRule="auto"/>
                                <w:rPr>
                                  <w:rFonts w:ascii="Times New Roman" w:eastAsia="Times New Roman" w:hAnsi="Times New Roman" w:cs="Times New Roman"/>
                                  <w:sz w:val="24"/>
                                  <w:szCs w:val="24"/>
                                </w:rPr>
                              </w:pPr>
                              <w:ins w:id="83" w:author="Tom Weierman" w:date="2011-06-06T10:13:00Z">
                                <w:r>
                                  <w:rPr>
                                    <w:rFonts w:ascii="Times New Roman" w:eastAsia="Times New Roman" w:hAnsi="Times New Roman" w:cs="Times New Roman"/>
                                    <w:sz w:val="24"/>
                                    <w:szCs w:val="24"/>
                                  </w:rPr>
                                  <w:t>If the child care authorization is based on a referral from either DTA or DCF, the only documentation need</w:t>
                                </w:r>
                              </w:ins>
                              <w:ins w:id="84" w:author="Tom Weierman" w:date="2011-06-06T10:14:00Z">
                                <w:r>
                                  <w:rPr>
                                    <w:rFonts w:ascii="Times New Roman" w:eastAsia="Times New Roman" w:hAnsi="Times New Roman" w:cs="Times New Roman"/>
                                    <w:sz w:val="24"/>
                                    <w:szCs w:val="24"/>
                                  </w:rPr>
                                  <w:t>ed</w:t>
                                </w:r>
                              </w:ins>
                              <w:ins w:id="85" w:author="Tom Weierman" w:date="2011-06-06T10:13:00Z">
                                <w:r>
                                  <w:rPr>
                                    <w:rFonts w:ascii="Times New Roman" w:eastAsia="Times New Roman" w:hAnsi="Times New Roman" w:cs="Times New Roman"/>
                                    <w:sz w:val="24"/>
                                    <w:szCs w:val="24"/>
                                  </w:rPr>
                                  <w:t xml:space="preserve"> to verify that the child </w:t>
                                </w:r>
                              </w:ins>
                              <w:ins w:id="86" w:author="Tom Weierman" w:date="2011-06-06T10:14:00Z">
                                <w:r>
                                  <w:rPr>
                                    <w:rFonts w:ascii="Times New Roman" w:eastAsia="Times New Roman" w:hAnsi="Times New Roman" w:cs="Times New Roman"/>
                                    <w:sz w:val="24"/>
                                    <w:szCs w:val="24"/>
                                  </w:rPr>
                                  <w:t>is residing with</w:t>
                                </w:r>
                              </w:ins>
                              <w:ins w:id="87" w:author="Tom Weierman" w:date="2011-06-06T10:13:00Z">
                                <w:r>
                                  <w:rPr>
                                    <w:rFonts w:ascii="Times New Roman" w:eastAsia="Times New Roman" w:hAnsi="Times New Roman" w:cs="Times New Roman"/>
                                    <w:sz w:val="24"/>
                                    <w:szCs w:val="24"/>
                                  </w:rPr>
                                  <w:t xml:space="preserve"> a qualifying head of household is the </w:t>
                                </w:r>
                              </w:ins>
                              <w:ins w:id="88" w:author="Tom Weierman" w:date="2011-06-06T10:14:00Z">
                                <w:r>
                                  <w:rPr>
                                    <w:rFonts w:ascii="Times New Roman" w:eastAsia="Times New Roman" w:hAnsi="Times New Roman" w:cs="Times New Roman"/>
                                    <w:sz w:val="24"/>
                                    <w:szCs w:val="24"/>
                                  </w:rPr>
                                  <w:t>“Identity” documentation below.</w:t>
                                </w:r>
                              </w:ins>
                            </w:p>
                            <w:p w:rsidR="00CB79CC" w:rsidRPr="00CB79CC" w:rsidRDefault="00CB79CC" w:rsidP="00CB79CC">
                              <w:pPr>
                                <w:shd w:val="clear" w:color="auto" w:fill="FFFFFF"/>
                                <w:spacing w:after="0" w:line="240" w:lineRule="auto"/>
                                <w:rPr>
                                  <w:rFonts w:ascii="Times New Roman" w:eastAsia="Times New Roman" w:hAnsi="Times New Roman" w:cs="Times New Roman"/>
                                  <w:vanish/>
                                  <w:sz w:val="24"/>
                                  <w:szCs w:val="24"/>
                                </w:rPr>
                              </w:pPr>
                              <w:r w:rsidRPr="00CB79CC">
                                <w:rPr>
                                  <w:rFonts w:ascii="Times New Roman" w:eastAsia="Times New Roman" w:hAnsi="Times New Roman" w:cs="Times New Roman"/>
                                  <w:vanish/>
                                  <w:color w:val="0000FF"/>
                                  <w:sz w:val="19"/>
                                </w:rPr>
                                <w:t>Another person who lives with, supervises, and cares for a child(ren) whose parents do not live in the home, e.g. a grandparent, and teen parent (must be under 20 years old)</w:t>
                              </w:r>
                              <w:r w:rsidRPr="00CB79CC">
                                <w:rPr>
                                  <w:rFonts w:ascii="Times New Roman" w:eastAsia="Times New Roman" w:hAnsi="Times New Roman" w:cs="Times New Roman"/>
                                  <w:vanish/>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150"/>
                          <w:gridCol w:w="6130"/>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2" name="ctl00_ContentPlaceHolder1_lstForms_ctl02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4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Relationship between parent and child</w:t>
                              </w:r>
                              <w:r w:rsidRPr="00CB79CC">
                                <w:rPr>
                                  <w:rFonts w:ascii="Times New Roman" w:eastAsia="Times New Roman" w:hAnsi="Times New Roman" w:cs="Times New Roman"/>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3" name="ctl00_ContentPlaceHolder1_lstForms_ctl02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5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7D2111"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94" type="#_x0000_t75" style="width:20.25pt;height:18pt" o:ole="">
                                    <v:imagedata r:id="rId8" o:title=""/>
                                  </v:shape>
                                  <w:control r:id="rId20" w:name="DefaultOcxName11" w:shapeid="_x0000_i1194"/>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Birth certificate indicating name(s) of parents and child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150"/>
                          <w:gridCol w:w="6130"/>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4" name="ctl00_ContentPlaceHolder1_lstForms_ctl02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6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Or document contains both the name of the child and applicant</w:t>
                              </w:r>
                              <w:r w:rsidRPr="00CB79CC">
                                <w:rPr>
                                  <w:rFonts w:ascii="Times New Roman" w:eastAsia="Times New Roman" w:hAnsi="Times New Roman" w:cs="Times New Roman"/>
                                  <w:sz w:val="24"/>
                                  <w:szCs w:val="24"/>
                                </w:rPr>
                                <w:t xml:space="preserve"> </w:t>
                              </w:r>
                              <w:ins w:id="89" w:author="Tom Weierman" w:date="2011-06-06T10:15:00Z">
                                <w:r w:rsidR="007D23EE">
                                  <w:rPr>
                                    <w:rFonts w:ascii="Times New Roman" w:eastAsia="Times New Roman" w:hAnsi="Times New Roman" w:cs="Times New Roman"/>
                                    <w:sz w:val="24"/>
                                    <w:szCs w:val="24"/>
                                  </w:rPr>
                                  <w:t>(only required if birth certificate is not submitted)</w:t>
                                </w:r>
                              </w:ins>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5" name="ctl00_ContentPlaceHolder1_lstForms_ctl02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7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7D2111"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97" type="#_x0000_t75" style="width:20.25pt;height:18pt" o:ole="">
                                    <v:imagedata r:id="rId8" o:title=""/>
                                  </v:shape>
                                  <w:control r:id="rId21" w:name="DefaultOcxName21" w:shapeid="_x0000_i1197"/>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baptismal certificate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6" name="ctl00_ContentPlaceHolder1_lstForms_ctl02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8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7D2111"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200" type="#_x0000_t75" style="width:20.25pt;height:18pt" o:ole="">
                                    <v:imagedata r:id="rId8" o:title=""/>
                                  </v:shape>
                                  <w:control r:id="rId22" w:name="DefaultOcxName31" w:shapeid="_x0000_i1200"/>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hospital birth record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7" name="ctl00_ContentPlaceHolder1_lstForms_ctl02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9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7D2111"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203" type="#_x0000_t75" style="width:20.25pt;height:18pt" o:ole="">
                                    <v:imagedata r:id="rId8" o:title=""/>
                                  </v:shape>
                                  <w:control r:id="rId23" w:name="DefaultOcxName4" w:shapeid="_x0000_i1203"/>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copy of previous EEC child care voucher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8" name="ctl00_ContentPlaceHolder1_lstForms_ctl02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0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7D2111"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206" type="#_x0000_t75" style="width:20.25pt;height:18pt" o:ole="">
                                    <v:imagedata r:id="rId8" o:title=""/>
                                  </v:shape>
                                  <w:control r:id="rId24" w:name="DefaultOcxName5" w:shapeid="_x0000_i1206"/>
                                </w:object>
                              </w:r>
                            </w:p>
                          </w:tc>
                          <w:tc>
                            <w:tcPr>
                              <w:tcW w:w="0" w:type="auto"/>
                              <w:hideMark/>
                            </w:tcPr>
                            <w:p w:rsid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social security benefits record </w:t>
                              </w:r>
                              <w:ins w:id="90" w:author="Tom Weierman" w:date="2011-06-06T10:17:00Z">
                                <w:r w:rsidR="007D23EE">
                                  <w:rPr>
                                    <w:rFonts w:ascii="Times New Roman" w:eastAsia="Times New Roman" w:hAnsi="Times New Roman" w:cs="Times New Roman"/>
                                    <w:sz w:val="24"/>
                                    <w:szCs w:val="24"/>
                                  </w:rPr>
                                  <w:br/>
                                </w:r>
                              </w:ins>
                            </w:p>
                            <w:p w:rsidR="007D23EE" w:rsidRDefault="007D23EE" w:rsidP="007D23EE">
                              <w:pPr>
                                <w:spacing w:after="0" w:line="240" w:lineRule="auto"/>
                                <w:rPr>
                                  <w:rFonts w:ascii="Times New Roman" w:eastAsia="Times New Roman" w:hAnsi="Times New Roman" w:cs="Times New Roman"/>
                                  <w:sz w:val="24"/>
                                  <w:szCs w:val="24"/>
                                </w:rPr>
                              </w:pPr>
                              <w:moveToRangeStart w:id="91" w:author="Tom Weierman" w:date="2011-06-06T10:17:00Z" w:name="move295118802"/>
                              <w:moveTo w:id="92" w:author="Tom Weierman" w:date="2011-06-06T10:17:00Z">
                                <w:r w:rsidRPr="00CB79CC">
                                  <w:rPr>
                                    <w:rFonts w:ascii="Times New Roman" w:eastAsia="Times New Roman" w:hAnsi="Times New Roman" w:cs="Times New Roman"/>
                                    <w:sz w:val="24"/>
                                    <w:szCs w:val="24"/>
                                  </w:rPr>
                                  <w:t xml:space="preserve">school records showing the address of the child and name and relationship of relative responsible for child </w:t>
                                </w:r>
                              </w:moveTo>
                            </w:p>
                            <w:moveToRangeEnd w:id="91"/>
                            <w:p w:rsidR="00CB79CC" w:rsidRPr="00CB79CC" w:rsidRDefault="00CB79CC" w:rsidP="00CB79CC">
                              <w:pPr>
                                <w:spacing w:after="0" w:line="240" w:lineRule="auto"/>
                                <w:rPr>
                                  <w:rFonts w:ascii="Times New Roman" w:eastAsia="Times New Roman" w:hAnsi="Times New Roman" w:cs="Times New Roman"/>
                                  <w:sz w:val="24"/>
                                  <w:szCs w:val="24"/>
                                </w:rPr>
                              </w:pP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148"/>
                          <w:gridCol w:w="796"/>
                          <w:gridCol w:w="5411"/>
                        </w:tblGrid>
                        <w:tr w:rsidR="00CB79CC" w:rsidRPr="00CB79CC" w:rsidTr="00CB79CC">
                          <w:trPr>
                            <w:tblCellSpacing w:w="0" w:type="dxa"/>
                          </w:trPr>
                          <w:tc>
                            <w:tcPr>
                              <w:tcW w:w="75" w:type="dxa"/>
                              <w:vAlign w:val="center"/>
                              <w:hideMark/>
                            </w:tcPr>
                            <w:p w:rsidR="00CB79CC" w:rsidRDefault="00CB79CC" w:rsidP="00CB79CC">
                              <w:pPr>
                                <w:spacing w:after="0" w:line="240" w:lineRule="auto"/>
                                <w:rPr>
                                  <w:rFonts w:ascii="Times New Roman" w:eastAsia="Times New Roman" w:hAnsi="Times New Roman" w:cs="Times New Roman"/>
                                  <w:noProof/>
                                  <w:sz w:val="24"/>
                                  <w:szCs w:val="24"/>
                                </w:rPr>
                              </w:pPr>
                            </w:p>
                          </w:tc>
                          <w:tc>
                            <w:tcPr>
                              <w:tcW w:w="405"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2752" w:type="dxa"/>
                              <w:hideMark/>
                            </w:tcPr>
                            <w:p w:rsidR="00CB79CC" w:rsidRDefault="007D23EE" w:rsidP="00CB79CC">
                              <w:pPr>
                                <w:spacing w:after="0" w:line="240" w:lineRule="auto"/>
                                <w:rPr>
                                  <w:rFonts w:ascii="Times New Roman" w:eastAsia="Times New Roman" w:hAnsi="Times New Roman" w:cs="Times New Roman"/>
                                  <w:sz w:val="24"/>
                                  <w:szCs w:val="24"/>
                                </w:rPr>
                              </w:pPr>
                              <w:ins w:id="93" w:author="Tom Weierman" w:date="2011-06-06T10:18:00Z">
                                <w:r>
                                  <w:rPr>
                                    <w:rFonts w:ascii="Times New Roman" w:eastAsia="Times New Roman" w:hAnsi="Times New Roman" w:cs="Times New Roman"/>
                                    <w:sz w:val="24"/>
                                    <w:szCs w:val="24"/>
                                  </w:rPr>
                                  <w:t xml:space="preserve">If child resides with a </w:t>
                                </w:r>
                              </w:ins>
                              <w:r w:rsidR="00CB79CC">
                                <w:rPr>
                                  <w:rFonts w:ascii="Times New Roman" w:eastAsia="Times New Roman" w:hAnsi="Times New Roman" w:cs="Times New Roman"/>
                                  <w:sz w:val="24"/>
                                  <w:szCs w:val="24"/>
                                </w:rPr>
                                <w:t>Legal guardian</w:t>
                              </w:r>
                              <w:ins w:id="94" w:author="Tom Weierman" w:date="2011-06-06T10:19:00Z">
                                <w:r>
                                  <w:rPr>
                                    <w:rFonts w:ascii="Times New Roman" w:eastAsia="Times New Roman" w:hAnsi="Times New Roman" w:cs="Times New Roman"/>
                                    <w:sz w:val="24"/>
                                    <w:szCs w:val="24"/>
                                  </w:rPr>
                                  <w:t xml:space="preserve"> file must contain:</w:t>
                                </w:r>
                              </w:ins>
                            </w:p>
                          </w:tc>
                        </w:tr>
                        <w:tr w:rsidR="00CB79CC" w:rsidRPr="00CB79CC" w:rsidT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39" name="ctl00_ContentPlaceHolder1_lstForms_ctl02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CB79CC" w:rsidRPr="00CB79CC" w:rsidRDefault="007D2111"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209" type="#_x0000_t75" style="width:20.25pt;height:18pt" o:ole="">
                                    <v:imagedata r:id="rId8" o:title=""/>
                                  </v:shape>
                                  <w:control r:id="rId25" w:name="DefaultOcxName6" w:shapeid="_x0000_i1209"/>
                                </w:object>
                              </w:r>
                            </w:p>
                          </w:tc>
                          <w:tc>
                            <w:tcPr>
                              <w:tcW w:w="2752" w:type="dxa"/>
                              <w:hideMark/>
                            </w:tcPr>
                            <w:p w:rsidR="00CB79CC" w:rsidRPr="00CB79CC" w:rsidRDefault="00CB79CC" w:rsidP="00CB79CC">
                              <w:pPr>
                                <w:spacing w:after="0" w:line="240" w:lineRule="auto"/>
                                <w:ind w:left="-370" w:firstLine="37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B79CC">
                                <w:rPr>
                                  <w:rFonts w:ascii="Times New Roman" w:eastAsia="Times New Roman" w:hAnsi="Times New Roman" w:cs="Times New Roman"/>
                                  <w:sz w:val="24"/>
                                  <w:szCs w:val="24"/>
                                </w:rPr>
                                <w:t xml:space="preserve">ourt guardianship records (for both permanent and temporary guardians)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4845" w:type="pct"/>
                          <w:tblCellSpacing w:w="0" w:type="dxa"/>
                          <w:tblCellMar>
                            <w:left w:w="0" w:type="dxa"/>
                            <w:right w:w="0" w:type="dxa"/>
                          </w:tblCellMar>
                          <w:tblLook w:val="04A0"/>
                        </w:tblPr>
                        <w:tblGrid>
                          <w:gridCol w:w="148"/>
                          <w:gridCol w:w="796"/>
                          <w:gridCol w:w="5214"/>
                        </w:tblGrid>
                        <w:tr w:rsidR="00CB79CC" w:rsidRPr="00CB79CC" w:rsidTr="0098233F">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40" name="ctl00_ContentPlaceHolder1_lstForms_ctl02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2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CB79CC" w:rsidRPr="00CB79CC" w:rsidRDefault="007D2111"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212" type="#_x0000_t75" style="width:20.25pt;height:18pt" o:ole="">
                                    <v:imagedata r:id="rId8" o:title=""/>
                                  </v:shape>
                                  <w:control r:id="rId26" w:name="DefaultOcxName7" w:shapeid="_x0000_i1212"/>
                                </w:object>
                              </w:r>
                            </w:p>
                          </w:tc>
                          <w:tc>
                            <w:tcPr>
                              <w:tcW w:w="2652" w:type="dxa"/>
                              <w:hideMark/>
                            </w:tcPr>
                            <w:p w:rsidR="00CB79CC" w:rsidDel="007D23EE" w:rsidRDefault="00CB79CC" w:rsidP="00CB79CC">
                              <w:pPr>
                                <w:spacing w:after="0" w:line="240" w:lineRule="auto"/>
                                <w:rPr>
                                  <w:rFonts w:ascii="Times New Roman" w:eastAsia="Times New Roman" w:hAnsi="Times New Roman" w:cs="Times New Roman"/>
                                  <w:sz w:val="24"/>
                                  <w:szCs w:val="24"/>
                                </w:rPr>
                              </w:pPr>
                              <w:moveFromRangeStart w:id="95" w:author="Tom Weierman" w:date="2011-06-06T10:17:00Z" w:name="move295118802"/>
                              <w:moveFrom w:id="96" w:author="Tom Weierman" w:date="2011-06-06T10:17:00Z">
                                <w:r w:rsidRPr="00CB79CC" w:rsidDel="007D23EE">
                                  <w:rPr>
                                    <w:rFonts w:ascii="Times New Roman" w:eastAsia="Times New Roman" w:hAnsi="Times New Roman" w:cs="Times New Roman"/>
                                    <w:sz w:val="24"/>
                                    <w:szCs w:val="24"/>
                                  </w:rPr>
                                  <w:t xml:space="preserve">school records showing the address of the child and name and relationship of relative responsible for child </w:t>
                                </w:r>
                              </w:moveFrom>
                            </w:p>
                            <w:moveFromRangeEnd w:id="95"/>
                            <w:p w:rsidR="00000000" w:rsidRDefault="004A1FE7">
                              <w:pPr>
                                <w:spacing w:after="0" w:line="240" w:lineRule="auto"/>
                                <w:rPr>
                                  <w:rFonts w:ascii="Times New Roman" w:eastAsia="Times New Roman" w:hAnsi="Times New Roman" w:cs="Times New Roman"/>
                                  <w:sz w:val="24"/>
                                  <w:szCs w:val="24"/>
                                </w:rPr>
                                <w:pPrChange w:id="97" w:author="Tom Weierman" w:date="2011-06-06T10:17:00Z">
                                  <w:pPr>
                                    <w:spacing w:after="0" w:line="240" w:lineRule="auto"/>
                                    <w:ind w:left="-370"/>
                                  </w:pPr>
                                </w:pPrChange>
                              </w:pP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98233F" w:rsidTr="0098233F">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6325"/>
                        </w:tblGrid>
                        <w:tr w:rsidR="0098233F">
                          <w:trPr>
                            <w:tblCellSpacing w:w="0" w:type="dxa"/>
                          </w:trPr>
                          <w:tc>
                            <w:tcPr>
                              <w:tcW w:w="0" w:type="auto"/>
                              <w:hideMark/>
                            </w:tcPr>
                            <w:p w:rsidR="0098233F" w:rsidRDefault="0098233F" w:rsidP="0098233F">
                              <w:pPr>
                                <w:rPr>
                                  <w:sz w:val="24"/>
                                  <w:szCs w:val="24"/>
                                </w:rPr>
                              </w:pPr>
                              <w:r>
                                <w:rPr>
                                  <w:b/>
                                  <w:bCs/>
                                </w:rPr>
                                <w:t xml:space="preserve">Application ID with photograph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5"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7D2111">
                              <w:pPr>
                                <w:rPr>
                                  <w:sz w:val="24"/>
                                  <w:szCs w:val="24"/>
                                </w:rPr>
                              </w:pPr>
                              <w:r>
                                <w:object w:dxaOrig="225" w:dyaOrig="225">
                                  <v:shape id="_x0000_i1215" type="#_x0000_t75" style="width:20.25pt;height:18pt" o:ole="">
                                    <v:imagedata r:id="rId8" o:title=""/>
                                  </v:shape>
                                  <w:control r:id="rId27" w:name="DefaultOcxName10" w:shapeid="_x0000_i1215"/>
                                </w:object>
                              </w:r>
                            </w:p>
                          </w:tc>
                          <w:tc>
                            <w:tcPr>
                              <w:tcW w:w="0" w:type="auto"/>
                              <w:hideMark/>
                            </w:tcPr>
                            <w:p w:rsidR="0098233F" w:rsidRDefault="0098233F">
                              <w:pPr>
                                <w:rPr>
                                  <w:sz w:val="24"/>
                                  <w:szCs w:val="24"/>
                                </w:rPr>
                              </w:pPr>
                              <w:r>
                                <w:t xml:space="preserve">Passport </w:t>
                              </w:r>
                            </w:p>
                          </w:tc>
                        </w:tr>
                      </w:tbl>
                      <w:p w:rsidR="0098233F" w:rsidRDefault="0098233F">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1"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7D2111" w:rsidP="00670A37">
                              <w:pPr>
                                <w:rPr>
                                  <w:sz w:val="24"/>
                                  <w:szCs w:val="24"/>
                                </w:rPr>
                              </w:pPr>
                              <w:r>
                                <w:object w:dxaOrig="225" w:dyaOrig="225">
                                  <v:shape id="_x0000_i1218" type="#_x0000_t75" style="width:20.25pt;height:18pt" o:ole="">
                                    <v:imagedata r:id="rId8" o:title=""/>
                                  </v:shape>
                                  <w:control r:id="rId28" w:name="DefaultOcxName101" w:shapeid="_x0000_i1218"/>
                                </w:object>
                              </w:r>
                            </w:p>
                          </w:tc>
                          <w:tc>
                            <w:tcPr>
                              <w:tcW w:w="0" w:type="auto"/>
                              <w:hideMark/>
                            </w:tcPr>
                            <w:p w:rsidR="0098233F" w:rsidRDefault="0098233F" w:rsidP="00670A37">
                              <w:pPr>
                                <w:rPr>
                                  <w:sz w:val="24"/>
                                  <w:szCs w:val="24"/>
                                </w:rPr>
                              </w:pPr>
                              <w:r>
                                <w:t xml:space="preserve">Certificate of US Citizenship </w:t>
                              </w:r>
                            </w:p>
                          </w:tc>
                        </w:tr>
                      </w:tbl>
                      <w:p w:rsidR="0098233F" w:rsidRDefault="0098233F" w:rsidP="00670A37">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3"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7D2111" w:rsidP="00670A37">
                              <w:pPr>
                                <w:rPr>
                                  <w:sz w:val="24"/>
                                  <w:szCs w:val="24"/>
                                </w:rPr>
                              </w:pPr>
                              <w:r>
                                <w:object w:dxaOrig="225" w:dyaOrig="225">
                                  <v:shape id="_x0000_i1221" type="#_x0000_t75" style="width:20.25pt;height:18pt" o:ole="">
                                    <v:imagedata r:id="rId8" o:title=""/>
                                  </v:shape>
                                  <w:control r:id="rId29" w:name="DefaultOcxName1011" w:shapeid="_x0000_i1221"/>
                                </w:object>
                              </w:r>
                            </w:p>
                          </w:tc>
                          <w:tc>
                            <w:tcPr>
                              <w:tcW w:w="0" w:type="auto"/>
                              <w:hideMark/>
                            </w:tcPr>
                            <w:p w:rsidR="0098233F" w:rsidRDefault="0098233F" w:rsidP="0098233F">
                              <w:pPr>
                                <w:rPr>
                                  <w:sz w:val="24"/>
                                  <w:szCs w:val="24"/>
                                </w:rPr>
                              </w:pPr>
                              <w:r>
                                <w:t xml:space="preserve">Certificate of Naturalization </w:t>
                              </w:r>
                            </w:p>
                          </w:tc>
                        </w:tr>
                      </w:tbl>
                      <w:p w:rsidR="0098233F" w:rsidRDefault="0098233F" w:rsidP="00670A37">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4"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7D2111" w:rsidP="00670A37">
                              <w:pPr>
                                <w:rPr>
                                  <w:sz w:val="24"/>
                                  <w:szCs w:val="24"/>
                                </w:rPr>
                              </w:pPr>
                              <w:r>
                                <w:object w:dxaOrig="225" w:dyaOrig="225">
                                  <v:shape id="_x0000_i1224" type="#_x0000_t75" style="width:20.25pt;height:18pt" o:ole="">
                                    <v:imagedata r:id="rId8" o:title=""/>
                                  </v:shape>
                                  <w:control r:id="rId30" w:name="DefaultOcxName1012" w:shapeid="_x0000_i1224"/>
                                </w:object>
                              </w:r>
                            </w:p>
                          </w:tc>
                          <w:tc>
                            <w:tcPr>
                              <w:tcW w:w="0" w:type="auto"/>
                              <w:hideMark/>
                            </w:tcPr>
                            <w:p w:rsidR="0098233F" w:rsidRDefault="0098233F" w:rsidP="00670A37">
                              <w:r>
                                <w:t xml:space="preserve">US Military Retiree Card or Uniform Service </w:t>
                              </w:r>
                            </w:p>
                            <w:p w:rsidR="0098233F" w:rsidRDefault="0098233F" w:rsidP="00670A37">
                              <w:pPr>
                                <w:rPr>
                                  <w:sz w:val="24"/>
                                  <w:szCs w:val="24"/>
                                </w:rPr>
                              </w:pPr>
                              <w:r>
                                <w:t xml:space="preserve">Identification Privilege Card  </w:t>
                              </w:r>
                            </w:p>
                          </w:tc>
                        </w:tr>
                      </w:tbl>
                      <w:p w:rsidR="0098233F" w:rsidRDefault="0098233F" w:rsidP="00670A37">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6" name="ctl00_ContentPlaceHolder1_lstForms_ctl02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0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7D2111">
                              <w:pPr>
                                <w:rPr>
                                  <w:sz w:val="24"/>
                                  <w:szCs w:val="24"/>
                                </w:rPr>
                              </w:pPr>
                              <w:r>
                                <w:object w:dxaOrig="225" w:dyaOrig="225">
                                  <v:shape id="_x0000_i1227" type="#_x0000_t75" style="width:20.25pt;height:18pt" o:ole="">
                                    <v:imagedata r:id="rId8" o:title=""/>
                                  </v:shape>
                                  <w:control r:id="rId31" w:name="DefaultOcxName13" w:shapeid="_x0000_i1227"/>
                                </w:object>
                              </w:r>
                            </w:p>
                          </w:tc>
                          <w:tc>
                            <w:tcPr>
                              <w:tcW w:w="0" w:type="auto"/>
                              <w:hideMark/>
                            </w:tcPr>
                            <w:p w:rsidR="0098233F" w:rsidRDefault="0098233F">
                              <w:pPr>
                                <w:rPr>
                                  <w:sz w:val="24"/>
                                  <w:szCs w:val="24"/>
                                </w:rPr>
                              </w:pPr>
                              <w:r>
                                <w:t xml:space="preserve">Driver's license, permit or state ID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8" name="ctl00_ContentPlaceHolder1_lstForms_ctl02_frmTemplate_lstRequirements_lstRequirements_ctl2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2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7D2111">
                              <w:pPr>
                                <w:rPr>
                                  <w:sz w:val="24"/>
                                  <w:szCs w:val="24"/>
                                </w:rPr>
                              </w:pPr>
                              <w:r>
                                <w:object w:dxaOrig="225" w:dyaOrig="225">
                                  <v:shape id="_x0000_i1230" type="#_x0000_t75" style="width:20.25pt;height:18pt" o:ole="">
                                    <v:imagedata r:id="rId8" o:title=""/>
                                  </v:shape>
                                  <w:control r:id="rId32" w:name="DefaultOcxName32" w:shapeid="_x0000_i1230"/>
                                </w:object>
                              </w:r>
                            </w:p>
                          </w:tc>
                          <w:tc>
                            <w:tcPr>
                              <w:tcW w:w="0" w:type="auto"/>
                              <w:hideMark/>
                            </w:tcPr>
                            <w:p w:rsidR="0098233F" w:rsidRDefault="0098233F" w:rsidP="0098233F">
                              <w:pPr>
                                <w:rPr>
                                  <w:sz w:val="24"/>
                                  <w:szCs w:val="24"/>
                                </w:rPr>
                              </w:pPr>
                              <w:r>
                                <w:t xml:space="preserve">Military ID card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9" name="ctl00_ContentPlaceHolder1_lstForms_ctl02_frmTemplate_lstRequirements_lstRequirements_ctl2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3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7D2111">
                              <w:pPr>
                                <w:rPr>
                                  <w:sz w:val="24"/>
                                  <w:szCs w:val="24"/>
                                </w:rPr>
                              </w:pPr>
                              <w:r>
                                <w:object w:dxaOrig="225" w:dyaOrig="225">
                                  <v:shape id="_x0000_i1233" type="#_x0000_t75" style="width:20.25pt;height:18pt" o:ole="">
                                    <v:imagedata r:id="rId8" o:title=""/>
                                  </v:shape>
                                  <w:control r:id="rId33" w:name="DefaultOcxName41" w:shapeid="_x0000_i1233"/>
                                </w:object>
                              </w:r>
                            </w:p>
                          </w:tc>
                          <w:tc>
                            <w:tcPr>
                              <w:tcW w:w="0" w:type="auto"/>
                              <w:hideMark/>
                            </w:tcPr>
                            <w:p w:rsidR="0098233F" w:rsidRDefault="0098233F" w:rsidP="0098233F">
                              <w:r>
                                <w:t xml:space="preserve">School identification card </w:t>
                              </w:r>
                            </w:p>
                            <w:p w:rsidR="00FB2407" w:rsidRDefault="00FB2407" w:rsidP="0098233F"/>
                            <w:p w:rsidR="00FB2407" w:rsidRDefault="00FB2407" w:rsidP="0098233F">
                              <w:pPr>
                                <w:rPr>
                                  <w:sz w:val="24"/>
                                  <w:szCs w:val="24"/>
                                </w:rPr>
                              </w:pPr>
                              <w:r>
                                <w:rPr>
                                  <w:rFonts w:ascii="Times New Roman" w:eastAsia="Times New Roman" w:hAnsi="Times New Roman" w:cs="Times New Roman"/>
                                  <w:sz w:val="24"/>
                                  <w:szCs w:val="24"/>
                                </w:rPr>
                                <w:t>Comment box remains as before</w:t>
                              </w:r>
                            </w:p>
                          </w:tc>
                        </w:tr>
                      </w:tbl>
                      <w:p w:rsidR="0098233F" w:rsidRDefault="0098233F">
                        <w:pPr>
                          <w:rPr>
                            <w:sz w:val="24"/>
                            <w:szCs w:val="24"/>
                          </w:rPr>
                        </w:pPr>
                      </w:p>
                    </w:tc>
                  </w:tr>
                </w:tbl>
                <w:p w:rsidR="00CB79CC" w:rsidRPr="00B42CE1" w:rsidRDefault="00CB79CC" w:rsidP="00670A37">
                  <w:pPr>
                    <w:spacing w:after="0" w:line="240" w:lineRule="auto"/>
                    <w:rPr>
                      <w:rFonts w:ascii="Times New Roman" w:eastAsia="Times New Roman" w:hAnsi="Times New Roman" w:cs="Times New Roman"/>
                      <w:sz w:val="24"/>
                      <w:szCs w:val="24"/>
                    </w:rPr>
                  </w:pP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3"/>
              </w:numPr>
            </w:pPr>
            <w:r>
              <w:t>[Y/N] No Error (0)</w:t>
            </w:r>
          </w:p>
          <w:p w:rsidR="00E971A3" w:rsidRDefault="00E971A3" w:rsidP="00D44B5A">
            <w:pPr>
              <w:pStyle w:val="ListParagraph"/>
            </w:pPr>
            <w:r>
              <w:t>Error (1)</w:t>
            </w:r>
          </w:p>
          <w:p w:rsidR="00E971A3" w:rsidRDefault="00E971A3" w:rsidP="00E971A3">
            <w:pPr>
              <w:pStyle w:val="ListParagraph"/>
              <w:numPr>
                <w:ilvl w:val="0"/>
                <w:numId w:val="3"/>
              </w:numPr>
            </w:pPr>
            <w:r>
              <w:t>[Y/N]  Insufficient/Missing Documentation</w:t>
            </w:r>
          </w:p>
          <w:p w:rsidR="00E971A3" w:rsidRDefault="00E971A3" w:rsidP="00D44B5A">
            <w:pPr>
              <w:pStyle w:val="ListParagraph"/>
            </w:pPr>
          </w:p>
        </w:tc>
      </w:tr>
    </w:tbl>
    <w:p w:rsidR="00785A41" w:rsidRPr="00A53BD8" w:rsidRDefault="00785A41" w:rsidP="00785A41">
      <w:pPr>
        <w:rPr>
          <w:b/>
        </w:rPr>
      </w:pPr>
      <w:r w:rsidRPr="00A53BD8">
        <w:rPr>
          <w:b/>
        </w:rPr>
        <w:lastRenderedPageBreak/>
        <w:t xml:space="preserve">Business Rule: </w:t>
      </w:r>
    </w:p>
    <w:p w:rsidR="00785A41" w:rsidRDefault="00785A41" w:rsidP="00785A41">
      <w:commentRangeStart w:id="98"/>
      <w:r>
        <w:t xml:space="preserve">If DTA authorized in section 200, then analysis of case record column enables one check box only – application ID with photo </w:t>
      </w:r>
    </w:p>
    <w:p w:rsidR="00785A41" w:rsidRDefault="00785A41" w:rsidP="00785A41">
      <w:r>
        <w:t xml:space="preserve">If DCF authorized in section 200, then analysis of case record column enables one check box only – application ID with photo </w:t>
      </w:r>
    </w:p>
    <w:commentRangeEnd w:id="98"/>
    <w:p w:rsidR="00785A41" w:rsidRDefault="007D23EE" w:rsidP="00785A41">
      <w:r>
        <w:rPr>
          <w:rStyle w:val="CommentReference"/>
        </w:rPr>
        <w:commentReference w:id="98"/>
      </w:r>
    </w:p>
    <w:p w:rsidR="00063D41" w:rsidRDefault="00063D41">
      <w:r>
        <w:br w:type="page"/>
      </w:r>
    </w:p>
    <w:p w:rsidR="00063D41" w:rsidRDefault="00063D41" w:rsidP="00063D41">
      <w:r>
        <w:lastRenderedPageBreak/>
        <w:t>IMPROPER PAYMENT FORM REQUIREMENTS</w:t>
      </w:r>
    </w:p>
    <w:p w:rsidR="00063D41" w:rsidRDefault="00063D41" w:rsidP="00063D41">
      <w:r>
        <w:t>ACF 400 – SECTION I – 310 RESIDENCY</w:t>
      </w:r>
    </w:p>
    <w:p w:rsidR="00063D41" w:rsidRDefault="009B5E56" w:rsidP="00063D41">
      <w:r>
        <w:rPr>
          <w:noProof/>
        </w:rPr>
        <w:drawing>
          <wp:inline distT="0" distB="0" distL="0" distR="0">
            <wp:extent cx="5943600" cy="96282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836" w:type="dxa"/>
        <w:tblLook w:val="04A0"/>
      </w:tblPr>
      <w:tblGrid>
        <w:gridCol w:w="2394"/>
        <w:gridCol w:w="3654"/>
        <w:gridCol w:w="2394"/>
        <w:gridCol w:w="2394"/>
      </w:tblGrid>
      <w:tr w:rsidR="00E971A3" w:rsidTr="00670A37">
        <w:tc>
          <w:tcPr>
            <w:tcW w:w="2394" w:type="dxa"/>
          </w:tcPr>
          <w:p w:rsidR="00E971A3" w:rsidRDefault="00E971A3" w:rsidP="00D44B5A">
            <w:r>
              <w:t>ELEMENTS OF ELIGIBILITY &amp; PAYMENT AUTHORIZATION (1)</w:t>
            </w:r>
          </w:p>
        </w:tc>
        <w:tc>
          <w:tcPr>
            <w:tcW w:w="3654" w:type="dxa"/>
          </w:tcPr>
          <w:p w:rsidR="00E971A3" w:rsidRDefault="00E971A3" w:rsidP="00D44B5A">
            <w:r>
              <w:t>ANALYSIS OF CASE RECORD (2)</w:t>
            </w:r>
          </w:p>
        </w:tc>
        <w:tc>
          <w:tcPr>
            <w:tcW w:w="2394" w:type="dxa"/>
          </w:tcPr>
          <w:p w:rsidR="00E971A3" w:rsidRDefault="00E971A3" w:rsidP="00D44B5A">
            <w:r>
              <w:t>FINDINGS (3)</w:t>
            </w:r>
          </w:p>
        </w:tc>
        <w:tc>
          <w:tcPr>
            <w:tcW w:w="2394" w:type="dxa"/>
          </w:tcPr>
          <w:p w:rsidR="00E971A3" w:rsidRDefault="00E971A3" w:rsidP="00D44B5A">
            <w:r>
              <w:t xml:space="preserve">RESULTS (4) </w:t>
            </w:r>
          </w:p>
        </w:tc>
      </w:tr>
      <w:tr w:rsidR="00E971A3" w:rsidTr="00670A37">
        <w:tc>
          <w:tcPr>
            <w:tcW w:w="2394" w:type="dxa"/>
          </w:tcPr>
          <w:p w:rsidR="00E971A3" w:rsidRDefault="00DC1E8E" w:rsidP="00D44B5A">
            <w:r>
              <w:t>Determine if client is a resident of the State and for what duration, if client is a resident of the county and for what duration, and whether there is an agreement regarding eligibility among counties.</w:t>
            </w:r>
          </w:p>
        </w:tc>
        <w:tc>
          <w:tcPr>
            <w:tcW w:w="3654" w:type="dxa"/>
          </w:tcPr>
          <w:tbl>
            <w:tblPr>
              <w:tblW w:w="0" w:type="auto"/>
              <w:tblCellMar>
                <w:left w:w="0" w:type="dxa"/>
                <w:right w:w="0" w:type="dxa"/>
              </w:tblCellMar>
              <w:tblLook w:val="04A0"/>
            </w:tblPr>
            <w:tblGrid>
              <w:gridCol w:w="3438"/>
            </w:tblGrid>
            <w:tr w:rsidR="00670A37" w:rsidRPr="00670A37" w:rsidTr="00670A37">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3003"/>
                  </w:tblGrid>
                  <w:tr w:rsidR="00670A37" w:rsidRPr="00670A37">
                    <w:trPr>
                      <w:tblCellSpacing w:w="0" w:type="dxa"/>
                    </w:trPr>
                    <w:tc>
                      <w:tcPr>
                        <w:tcW w:w="150" w:type="dxa"/>
                        <w:hideMark/>
                      </w:tcPr>
                      <w:p w:rsidR="00670A37" w:rsidRPr="00670A37" w:rsidRDefault="007D2111"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36" type="#_x0000_t75" style="width:20.25pt;height:18pt" o:ole="">
                              <v:imagedata r:id="rId8" o:title=""/>
                            </v:shape>
                            <w:control r:id="rId34" w:name="DefaultOcxName15" w:shapeid="_x0000_i1236"/>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Utility bills</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787"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7D2111"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39" type="#_x0000_t75" style="width:20.25pt;height:18pt" o:ole="">
                              <v:imagedata r:id="rId8" o:title=""/>
                            </v:shape>
                            <w:control r:id="rId35" w:name="DefaultOcxName14" w:shapeid="_x0000_i1239"/>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property tax bill or receipt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49" name="ctl00_ContentPlaceHolder1_lstForms_ctl03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2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7D2111"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42" type="#_x0000_t75" style="width:20.25pt;height:18pt" o:ole="">
                              <v:imagedata r:id="rId8" o:title=""/>
                            </v:shape>
                            <w:control r:id="rId36" w:name="DefaultOcxName2311" w:shapeid="_x0000_i1242"/>
                          </w:object>
                        </w:r>
                      </w:p>
                    </w:tc>
                    <w:tc>
                      <w:tcPr>
                        <w:tcW w:w="0" w:type="auto"/>
                        <w:hideMark/>
                      </w:tcPr>
                      <w:p w:rsid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mortgage documents or MA home owners insurance </w:t>
                        </w:r>
                      </w:p>
                      <w:p w:rsidR="00670A37" w:rsidRPr="00670A37" w:rsidRDefault="00670A37"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9" name="ctl00_ContentPlaceHolder1_lstForms_ctl03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2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7D2111"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45" type="#_x0000_t75" style="width:20.25pt;height:18pt" o:ole="">
                              <v:imagedata r:id="rId8" o:title=""/>
                            </v:shape>
                            <w:control r:id="rId37" w:name="DefaultOcxName231" w:shapeid="_x0000_i1245"/>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W-2 form for most recent state and/or federal tax return but no older than 18 months</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0"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7D2111"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48" type="#_x0000_t75" style="width:20.25pt;height:18pt" o:ole="">
                              <v:imagedata r:id="rId8" o:title=""/>
                            </v:shape>
                            <w:control r:id="rId38" w:name="DefaultOcxName141" w:shapeid="_x0000_i1248"/>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weapons permit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1"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7D2111"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51" type="#_x0000_t75" style="width:20.25pt;height:18pt" o:ole="">
                              <v:imagedata r:id="rId8" o:title=""/>
                            </v:shape>
                            <w:control r:id="rId39" w:name="DefaultOcxName142" w:shapeid="_x0000_i1251"/>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motor vehicles registration card</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2"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7D2111"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54" type="#_x0000_t75" style="width:20.25pt;height:18pt" o:ole="">
                              <v:imagedata r:id="rId8" o:title=""/>
                            </v:shape>
                            <w:control r:id="rId40" w:name="DefaultOcxName143" w:shapeid="_x0000_i1254"/>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voters registration card</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3"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7D2111"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57" type="#_x0000_t75" style="width:20.25pt;height:18pt" o:ole="">
                              <v:imagedata r:id="rId8" o:title=""/>
                            </v:shape>
                            <w:control r:id="rId41" w:name="DefaultOcxName144" w:shapeid="_x0000_i1257"/>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school enrollment form if applicant is under 18</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4"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7D2111"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60" type="#_x0000_t75" style="width:20.25pt;height:18pt" o:ole="">
                              <v:imagedata r:id="rId8" o:title=""/>
                            </v:shape>
                            <w:control r:id="rId42" w:name="DefaultOcxName145" w:shapeid="_x0000_i1260"/>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proof of undergraduate/graduate student of in-state tuition payment verification</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5"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7D2111"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63" type="#_x0000_t75" style="width:20.25pt;height:18pt" o:ole="">
                              <v:imagedata r:id="rId8" o:title=""/>
                            </v:shape>
                            <w:control r:id="rId43" w:name="DefaultOcxName146" w:shapeid="_x0000_i1263"/>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homestead tax exemption</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6"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7D2111"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66" type="#_x0000_t75" style="width:20.25pt;height:18pt" o:ole="">
                              <v:imagedata r:id="rId8" o:title=""/>
                            </v:shape>
                            <w:control r:id="rId44" w:name="DefaultOcxName147" w:shapeid="_x0000_i1266"/>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Residential rental and/or lease agreement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3"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7D2111"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69" type="#_x0000_t75" style="width:20.25pt;height:18pt" o:ole="">
                              <v:imagedata r:id="rId8" o:title=""/>
                            </v:shape>
                            <w:control r:id="rId45" w:name="DefaultOcxName148" w:shapeid="_x0000_i1269"/>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Letter from MA Shelter program confirming</w:t>
                        </w:r>
                        <w:r w:rsidR="00F92783">
                          <w:rPr>
                            <w:rFonts w:ascii="Times New Roman" w:eastAsia="Times New Roman" w:hAnsi="Times New Roman" w:cs="Times New Roman"/>
                            <w:sz w:val="24"/>
                            <w:szCs w:val="24"/>
                          </w:rPr>
                          <w:t xml:space="preserve"> that parent and children reside at the shelter</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4"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7D2111"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72" type="#_x0000_t75" style="width:20.25pt;height:18pt" o:ole="">
                              <v:imagedata r:id="rId8" o:title=""/>
                            </v:shape>
                            <w:control r:id="rId46" w:name="DefaultOcxName149" w:shapeid="_x0000_i1272"/>
                          </w:object>
                        </w:r>
                      </w:p>
                    </w:tc>
                    <w:tc>
                      <w:tcPr>
                        <w:tcW w:w="0" w:type="auto"/>
                        <w:hideMark/>
                      </w:tcPr>
                      <w:p w:rsidR="00670A37" w:rsidRDefault="00F92783" w:rsidP="00670A37">
                        <w:pPr>
                          <w:spacing w:after="0" w:line="240" w:lineRule="auto"/>
                          <w:rPr>
                            <w:ins w:id="99" w:author="Tom Weierman" w:date="2011-06-06T10:33:00Z"/>
                            <w:rFonts w:ascii="Times New Roman" w:eastAsia="Times New Roman" w:hAnsi="Times New Roman" w:cs="Times New Roman"/>
                            <w:sz w:val="24"/>
                            <w:szCs w:val="24"/>
                          </w:rPr>
                        </w:pPr>
                        <w:r>
                          <w:rPr>
                            <w:rFonts w:ascii="Times New Roman" w:eastAsia="Times New Roman" w:hAnsi="Times New Roman" w:cs="Times New Roman"/>
                            <w:sz w:val="24"/>
                            <w:szCs w:val="24"/>
                          </w:rPr>
                          <w:t>Other documentation linking an individual to a specific address</w:t>
                        </w:r>
                        <w:r w:rsidR="00670A37" w:rsidRPr="00670A37">
                          <w:rPr>
                            <w:rFonts w:ascii="Times New Roman" w:eastAsia="Times New Roman" w:hAnsi="Times New Roman" w:cs="Times New Roman"/>
                            <w:sz w:val="24"/>
                            <w:szCs w:val="24"/>
                          </w:rPr>
                          <w:t xml:space="preserve"> </w:t>
                        </w:r>
                        <w:ins w:id="100" w:author="Tom Weierman" w:date="2011-06-06T10:33:00Z">
                          <w:r w:rsidR="008F30FC">
                            <w:rPr>
                              <w:rFonts w:ascii="Times New Roman" w:eastAsia="Times New Roman" w:hAnsi="Times New Roman" w:cs="Times New Roman"/>
                              <w:sz w:val="24"/>
                              <w:szCs w:val="24"/>
                            </w:rPr>
                            <w:t>in MA</w:t>
                          </w:r>
                        </w:ins>
                      </w:p>
                      <w:p w:rsidR="008F30FC" w:rsidRDefault="008F30FC" w:rsidP="00670A37">
                        <w:pPr>
                          <w:spacing w:after="0" w:line="240" w:lineRule="auto"/>
                          <w:rPr>
                            <w:ins w:id="101" w:author="Tom Weierman" w:date="2011-06-06T10:33:00Z"/>
                            <w:rFonts w:ascii="Times New Roman" w:eastAsia="Times New Roman" w:hAnsi="Times New Roman" w:cs="Times New Roman"/>
                            <w:sz w:val="24"/>
                            <w:szCs w:val="24"/>
                          </w:rPr>
                        </w:pPr>
                        <w:ins w:id="102" w:author="Tom Weierman" w:date="2011-06-06T10:33:00Z">
                          <w:r>
                            <w:rPr>
                              <w:rFonts w:ascii="Times New Roman" w:eastAsia="Times New Roman" w:hAnsi="Times New Roman" w:cs="Times New Roman"/>
                              <w:sz w:val="24"/>
                              <w:szCs w:val="24"/>
                            </w:rPr>
                            <w:t>DTA referral</w:t>
                          </w:r>
                        </w:ins>
                      </w:p>
                      <w:p w:rsidR="008F30FC" w:rsidRPr="00670A37" w:rsidRDefault="008F30FC" w:rsidP="00670A37">
                        <w:pPr>
                          <w:spacing w:after="0" w:line="240" w:lineRule="auto"/>
                          <w:rPr>
                            <w:rFonts w:ascii="Times New Roman" w:eastAsia="Times New Roman" w:hAnsi="Times New Roman" w:cs="Times New Roman"/>
                            <w:sz w:val="24"/>
                            <w:szCs w:val="24"/>
                          </w:rPr>
                        </w:pPr>
                        <w:ins w:id="103" w:author="Tom Weierman" w:date="2011-06-06T10:33:00Z">
                          <w:r>
                            <w:rPr>
                              <w:rFonts w:ascii="Times New Roman" w:eastAsia="Times New Roman" w:hAnsi="Times New Roman" w:cs="Times New Roman"/>
                              <w:sz w:val="24"/>
                              <w:szCs w:val="24"/>
                            </w:rPr>
                            <w:t>DCF referral</w:t>
                          </w:r>
                        </w:ins>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109" w:type="pct"/>
                    <w:tblCellSpacing w:w="0" w:type="dxa"/>
                    <w:tblCellMar>
                      <w:left w:w="0" w:type="dxa"/>
                      <w:right w:w="0" w:type="dxa"/>
                    </w:tblCellMar>
                    <w:tblLook w:val="04A0"/>
                  </w:tblPr>
                  <w:tblGrid>
                    <w:gridCol w:w="75"/>
                  </w:tblGrid>
                  <w:tr w:rsidR="00F92783" w:rsidRPr="00670A37" w:rsidTr="00F92783">
                    <w:trPr>
                      <w:tblCellSpacing w:w="0" w:type="dxa"/>
                    </w:trPr>
                    <w:tc>
                      <w:tcPr>
                        <w:tcW w:w="75" w:type="dxa"/>
                        <w:vAlign w:val="center"/>
                        <w:hideMark/>
                      </w:tcPr>
                      <w:p w:rsidR="00F92783" w:rsidRPr="00670A37" w:rsidRDefault="00F92783"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6"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p w:rsidR="00670A37" w:rsidRDefault="00FB2407" w:rsidP="00670A37">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Comment box remains as before</w:t>
                  </w:r>
                </w:p>
              </w:tc>
            </w:tr>
          </w:tbl>
          <w:p w:rsidR="00E971A3" w:rsidRDefault="00E971A3" w:rsidP="00D44B5A"/>
        </w:tc>
        <w:tc>
          <w:tcPr>
            <w:tcW w:w="2394" w:type="dxa"/>
          </w:tcPr>
          <w:p w:rsidR="00E971A3" w:rsidRDefault="00E971A3" w:rsidP="00D44B5A"/>
        </w:tc>
        <w:tc>
          <w:tcPr>
            <w:tcW w:w="2394" w:type="dxa"/>
          </w:tcPr>
          <w:p w:rsidR="00E971A3" w:rsidRDefault="00E971A3" w:rsidP="00E971A3">
            <w:pPr>
              <w:pStyle w:val="ListParagraph"/>
              <w:numPr>
                <w:ilvl w:val="0"/>
                <w:numId w:val="4"/>
              </w:numPr>
            </w:pPr>
            <w:r>
              <w:t>[Y/N] No Error (0)</w:t>
            </w:r>
          </w:p>
          <w:p w:rsidR="00E971A3" w:rsidRDefault="00E971A3" w:rsidP="00D44B5A">
            <w:pPr>
              <w:pStyle w:val="ListParagraph"/>
            </w:pPr>
            <w:r>
              <w:t>Error (1)</w:t>
            </w:r>
          </w:p>
          <w:p w:rsidR="00E971A3" w:rsidRDefault="00E971A3" w:rsidP="00E971A3">
            <w:pPr>
              <w:pStyle w:val="ListParagraph"/>
              <w:numPr>
                <w:ilvl w:val="0"/>
                <w:numId w:val="4"/>
              </w:numPr>
            </w:pPr>
            <w:r>
              <w:t>[Y/N]  Insufficient/Missing Documentation</w:t>
            </w:r>
          </w:p>
          <w:p w:rsidR="00E971A3" w:rsidRDefault="00E971A3" w:rsidP="00D44B5A">
            <w:pPr>
              <w:pStyle w:val="ListParagraph"/>
            </w:pPr>
          </w:p>
        </w:tc>
      </w:tr>
    </w:tbl>
    <w:p w:rsidR="00063D41" w:rsidRDefault="00063D41"/>
    <w:p w:rsidR="00785A41" w:rsidRPr="00A53BD8" w:rsidRDefault="00785A41" w:rsidP="00785A41">
      <w:pPr>
        <w:rPr>
          <w:b/>
        </w:rPr>
      </w:pPr>
      <w:r w:rsidRPr="00A53BD8">
        <w:rPr>
          <w:b/>
        </w:rPr>
        <w:t xml:space="preserve">Business Rule: </w:t>
      </w:r>
    </w:p>
    <w:p w:rsidR="00785A41" w:rsidRDefault="00785A41" w:rsidP="00785A41">
      <w:r>
        <w:t>If DTA authorized in section 200, then enable check box with a check mark on verify by DTA</w:t>
      </w:r>
    </w:p>
    <w:p w:rsidR="00785A41" w:rsidRDefault="00785A41" w:rsidP="00785A41">
      <w:r>
        <w:t>If DCF authorized in section 200, then enable check box with a check mark on verify by DCF</w:t>
      </w:r>
    </w:p>
    <w:p w:rsidR="00063D41" w:rsidRDefault="00063D41">
      <w:r>
        <w:br w:type="page"/>
      </w:r>
    </w:p>
    <w:p w:rsidR="00063D41" w:rsidRDefault="00063D41" w:rsidP="00063D41">
      <w:r>
        <w:lastRenderedPageBreak/>
        <w:t>IMPROPER PAYMENT FORM REQUIREMENTS</w:t>
      </w:r>
    </w:p>
    <w:p w:rsidR="00063D41" w:rsidRDefault="00063D41" w:rsidP="00063D41">
      <w:r>
        <w:t>ACF 400 – SECTION I – 320 PARENTRAL WORK/TRAINING STATUS</w:t>
      </w:r>
    </w:p>
    <w:p w:rsidR="00063D41" w:rsidRDefault="00063D41" w:rsidP="00063D41">
      <w:r>
        <w:t xml:space="preserve">(PARENT </w:t>
      </w:r>
      <w:proofErr w:type="gramStart"/>
      <w:r>
        <w:t>1 )</w:t>
      </w:r>
      <w:proofErr w:type="gramEnd"/>
    </w:p>
    <w:p w:rsidR="00063D41" w:rsidRDefault="009B5E56" w:rsidP="00063D41">
      <w:r>
        <w:rPr>
          <w:noProof/>
        </w:rPr>
        <w:drawing>
          <wp:inline distT="0" distB="0" distL="0" distR="0">
            <wp:extent cx="5943600" cy="96282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1299" w:type="dxa"/>
        <w:tblLayout w:type="fixed"/>
        <w:tblLook w:val="04A0"/>
      </w:tblPr>
      <w:tblGrid>
        <w:gridCol w:w="2718"/>
        <w:gridCol w:w="5422"/>
        <w:gridCol w:w="1062"/>
        <w:gridCol w:w="2066"/>
        <w:gridCol w:w="31"/>
      </w:tblGrid>
      <w:tr w:rsidR="00E971A3" w:rsidTr="00175EB7">
        <w:trPr>
          <w:trHeight w:val="1327"/>
        </w:trPr>
        <w:tc>
          <w:tcPr>
            <w:tcW w:w="2718" w:type="dxa"/>
          </w:tcPr>
          <w:p w:rsidR="00E971A3" w:rsidRDefault="00E971A3" w:rsidP="00D44B5A">
            <w:r>
              <w:t>ELEMENTS OF ELIGIBILITY &amp; PAYMENT AUTHORIZATION (1)</w:t>
            </w:r>
          </w:p>
        </w:tc>
        <w:tc>
          <w:tcPr>
            <w:tcW w:w="5422" w:type="dxa"/>
          </w:tcPr>
          <w:p w:rsidR="00E971A3" w:rsidRDefault="00E971A3" w:rsidP="00D44B5A">
            <w:r>
              <w:t>ANALYSIS OF CASE RECORD (2)</w:t>
            </w:r>
          </w:p>
        </w:tc>
        <w:tc>
          <w:tcPr>
            <w:tcW w:w="1062" w:type="dxa"/>
          </w:tcPr>
          <w:p w:rsidR="00E971A3" w:rsidRDefault="00E971A3" w:rsidP="00D44B5A">
            <w:r>
              <w:t>FINDINGS (3)</w:t>
            </w:r>
          </w:p>
        </w:tc>
        <w:tc>
          <w:tcPr>
            <w:tcW w:w="2097" w:type="dxa"/>
            <w:gridSpan w:val="2"/>
          </w:tcPr>
          <w:p w:rsidR="00E971A3" w:rsidRDefault="00E971A3" w:rsidP="00D44B5A">
            <w:r>
              <w:t xml:space="preserve">RESULTS (4) </w:t>
            </w:r>
          </w:p>
        </w:tc>
      </w:tr>
      <w:tr w:rsidR="00E971A3" w:rsidTr="00175EB7">
        <w:trPr>
          <w:gridAfter w:val="1"/>
          <w:wAfter w:w="31" w:type="dxa"/>
          <w:trHeight w:val="3743"/>
        </w:trPr>
        <w:tc>
          <w:tcPr>
            <w:tcW w:w="2718" w:type="dxa"/>
          </w:tcPr>
          <w:p w:rsidR="00E971A3" w:rsidRDefault="00175EB7" w:rsidP="00D44B5A">
            <w:r>
              <w:t>To receive services</w:t>
            </w:r>
            <w:ins w:id="104" w:author="Tom Weierman" w:date="2011-06-06T10:34:00Z">
              <w:r w:rsidR="008F30FC">
                <w:t>,</w:t>
              </w:r>
            </w:ins>
            <w:r>
              <w:t xml:space="preserve"> a child's parent or parents must be working or attending </w:t>
            </w:r>
            <w:proofErr w:type="gramStart"/>
            <w:r>
              <w:t>a job</w:t>
            </w:r>
            <w:proofErr w:type="gramEnd"/>
            <w:r>
              <w:t xml:space="preserve"> training or educational program</w:t>
            </w:r>
            <w:ins w:id="105" w:author="Tom Weierman" w:date="2011-06-06T10:34:00Z">
              <w:r w:rsidR="008F30FC">
                <w:t>,</w:t>
              </w:r>
            </w:ins>
            <w:r>
              <w:t xml:space="preserve"> or have a child receiving or needing to receive protective services.</w:t>
            </w:r>
          </w:p>
        </w:tc>
        <w:tc>
          <w:tcPr>
            <w:tcW w:w="5422" w:type="dxa"/>
          </w:tcPr>
          <w:p w:rsidR="00E971A3" w:rsidRDefault="00175EB7" w:rsidP="00D44B5A">
            <w:r>
              <w:t>Parent 1</w:t>
            </w:r>
          </w:p>
          <w:tbl>
            <w:tblPr>
              <w:tblW w:w="9390" w:type="dxa"/>
              <w:tblCellSpacing w:w="0" w:type="dxa"/>
              <w:tblLayout w:type="fixed"/>
              <w:tblCellMar>
                <w:left w:w="0" w:type="dxa"/>
                <w:right w:w="0" w:type="dxa"/>
              </w:tblCellMar>
              <w:tblLook w:val="04A0"/>
            </w:tblPr>
            <w:tblGrid>
              <w:gridCol w:w="15"/>
              <w:gridCol w:w="72"/>
              <w:gridCol w:w="72"/>
              <w:gridCol w:w="18"/>
              <w:gridCol w:w="300"/>
              <w:gridCol w:w="8549"/>
              <w:gridCol w:w="364"/>
            </w:tblGrid>
            <w:tr w:rsidR="00175EB7" w:rsidRPr="00175EB7" w:rsidTr="00A53BD8">
              <w:trPr>
                <w:gridBefore w:val="1"/>
                <w:gridAfter w:val="1"/>
                <w:wBefore w:w="15" w:type="dxa"/>
                <w:wAfter w:w="364" w:type="dxa"/>
                <w:trHeight w:val="939"/>
                <w:tblCellSpacing w:w="0" w:type="dxa"/>
              </w:trPr>
              <w:tc>
                <w:tcPr>
                  <w:tcW w:w="144" w:type="dxa"/>
                  <w:gridSpan w:val="2"/>
                  <w:hideMark/>
                </w:tcPr>
                <w:p w:rsidR="00175EB7" w:rsidRPr="00175EB7" w:rsidRDefault="00175EB7" w:rsidP="00175EB7">
                  <w:pPr>
                    <w:spacing w:after="0" w:line="240" w:lineRule="auto"/>
                    <w:rPr>
                      <w:rFonts w:ascii="Times New Roman" w:eastAsia="Times New Roman" w:hAnsi="Times New Roman" w:cs="Times New Roman"/>
                      <w:sz w:val="24"/>
                      <w:szCs w:val="24"/>
                    </w:rPr>
                  </w:pPr>
                </w:p>
              </w:tc>
              <w:tc>
                <w:tcPr>
                  <w:tcW w:w="8867" w:type="dxa"/>
                  <w:gridSpan w:val="3"/>
                  <w:hideMark/>
                </w:tcPr>
                <w:p w:rsidR="00175EB7" w:rsidRPr="00175EB7" w:rsidRDefault="00175EB7"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b/>
                      <w:bCs/>
                      <w:sz w:val="24"/>
                      <w:szCs w:val="24"/>
                    </w:rPr>
                    <w:t>Seeking Employment</w:t>
                  </w:r>
                  <w:r w:rsidRPr="00175EB7">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876" name="Picture 876" descr="http://eec-tst-web-v01/improperpayment/images/help.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eec-tst-web-v01/improperpayment/images/help.gif">
                                  <a:hlinkClick r:id="rId47"/>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175EB7" w:rsidRDefault="00175EB7" w:rsidP="00175EB7">
                  <w:pPr>
                    <w:shd w:val="clear" w:color="auto" w:fill="FFFFFF"/>
                    <w:spacing w:after="0" w:line="240" w:lineRule="auto"/>
                    <w:rPr>
                      <w:rFonts w:ascii="Times New Roman" w:eastAsia="Times New Roman" w:hAnsi="Times New Roman" w:cs="Times New Roman"/>
                      <w:color w:val="0000FF"/>
                      <w:sz w:val="19"/>
                    </w:rPr>
                  </w:pPr>
                  <w:commentRangeStart w:id="106"/>
                  <w:r w:rsidRPr="00175EB7">
                    <w:rPr>
                      <w:rFonts w:ascii="Times New Roman" w:eastAsia="Times New Roman" w:hAnsi="Times New Roman" w:cs="Times New Roman"/>
                      <w:color w:val="0000FF"/>
                      <w:sz w:val="19"/>
                    </w:rPr>
                    <w:t xml:space="preserve">Families applying for EEC financial </w:t>
                  </w:r>
                </w:p>
                <w:p w:rsidR="00175EB7" w:rsidRDefault="00175EB7" w:rsidP="00175EB7">
                  <w:pPr>
                    <w:shd w:val="clear" w:color="auto" w:fill="FFFFFF"/>
                    <w:spacing w:after="0" w:line="240" w:lineRule="auto"/>
                    <w:rPr>
                      <w:rFonts w:ascii="Times New Roman" w:eastAsia="Times New Roman" w:hAnsi="Times New Roman" w:cs="Times New Roman"/>
                      <w:color w:val="0000FF"/>
                      <w:sz w:val="19"/>
                    </w:rPr>
                  </w:pPr>
                  <w:r w:rsidRPr="00175EB7">
                    <w:rPr>
                      <w:rFonts w:ascii="Times New Roman" w:eastAsia="Times New Roman" w:hAnsi="Times New Roman" w:cs="Times New Roman"/>
                      <w:color w:val="0000FF"/>
                      <w:sz w:val="19"/>
                    </w:rPr>
                    <w:t xml:space="preserve">assistance for the first time do not need </w:t>
                  </w:r>
                </w:p>
                <w:p w:rsidR="00175EB7" w:rsidRPr="00175EB7" w:rsidRDefault="00175EB7" w:rsidP="00175EB7">
                  <w:pPr>
                    <w:shd w:val="clear" w:color="auto" w:fill="FFFFFF"/>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color w:val="0000FF"/>
                      <w:sz w:val="19"/>
                    </w:rPr>
                    <w:t>to submit evidence of initial job search</w:t>
                  </w:r>
                  <w:r w:rsidRPr="00175EB7">
                    <w:rPr>
                      <w:rFonts w:ascii="Times New Roman" w:eastAsia="Times New Roman" w:hAnsi="Times New Roman" w:cs="Times New Roman"/>
                      <w:sz w:val="24"/>
                      <w:szCs w:val="24"/>
                    </w:rPr>
                    <w:t xml:space="preserve"> </w:t>
                  </w:r>
                  <w:commentRangeEnd w:id="106"/>
                  <w:r w:rsidR="008F30FC">
                    <w:rPr>
                      <w:rStyle w:val="CommentReference"/>
                    </w:rPr>
                    <w:commentReference w:id="106"/>
                  </w:r>
                </w:p>
              </w:tc>
            </w:tr>
            <w:tr w:rsidR="00175EB7" w:rsidRPr="00175EB7" w:rsidTr="00A53BD8">
              <w:trPr>
                <w:gridBefore w:val="1"/>
                <w:gridAfter w:val="1"/>
                <w:wBefore w:w="15" w:type="dxa"/>
                <w:wAfter w:w="364" w:type="dxa"/>
                <w:trHeight w:val="358"/>
                <w:tblCellSpacing w:w="0" w:type="dxa"/>
              </w:trPr>
              <w:tc>
                <w:tcPr>
                  <w:tcW w:w="72" w:type="dxa"/>
                  <w:vAlign w:val="center"/>
                  <w:hideMark/>
                </w:tcPr>
                <w:p w:rsidR="00175EB7" w:rsidRPr="00175EB7" w:rsidRDefault="00175EB7" w:rsidP="00175EB7">
                  <w:pPr>
                    <w:spacing w:after="0" w:line="240" w:lineRule="auto"/>
                    <w:rPr>
                      <w:rFonts w:ascii="Times New Roman" w:eastAsia="Times New Roman" w:hAnsi="Times New Roman" w:cs="Times New Roman"/>
                      <w:sz w:val="24"/>
                      <w:szCs w:val="24"/>
                    </w:rPr>
                  </w:pPr>
                </w:p>
              </w:tc>
              <w:tc>
                <w:tcPr>
                  <w:tcW w:w="390" w:type="dxa"/>
                  <w:gridSpan w:val="3"/>
                  <w:hideMark/>
                </w:tcPr>
                <w:p w:rsidR="00175EB7" w:rsidRPr="00175EB7" w:rsidRDefault="007D2111"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object w:dxaOrig="225" w:dyaOrig="225">
                      <v:shape id="_x0000_i1275" type="#_x0000_t75" style="width:20.25pt;height:18pt" o:ole="">
                        <v:imagedata r:id="rId8" o:title=""/>
                      </v:shape>
                      <w:control r:id="rId48" w:name="DefaultOcxName16" w:shapeid="_x0000_i1275"/>
                    </w:object>
                  </w:r>
                </w:p>
              </w:tc>
              <w:tc>
                <w:tcPr>
                  <w:tcW w:w="8549" w:type="dxa"/>
                  <w:hideMark/>
                </w:tcPr>
                <w:p w:rsidR="00175EB7" w:rsidRPr="008B5BC1" w:rsidRDefault="007D2111" w:rsidP="00175EB7">
                  <w:pPr>
                    <w:spacing w:after="0" w:line="240" w:lineRule="auto"/>
                    <w:rPr>
                      <w:rFonts w:ascii="Times New Roman" w:eastAsia="Times New Roman" w:hAnsi="Times New Roman" w:cs="Times New Roman"/>
                      <w:b/>
                      <w:sz w:val="24"/>
                      <w:szCs w:val="24"/>
                      <w:rPrChange w:id="107" w:author="Tom Weierman" w:date="2011-06-06T10:47:00Z">
                        <w:rPr>
                          <w:rFonts w:ascii="Times New Roman" w:eastAsia="Times New Roman" w:hAnsi="Times New Roman" w:cs="Times New Roman"/>
                          <w:sz w:val="24"/>
                          <w:szCs w:val="24"/>
                        </w:rPr>
                      </w:rPrChange>
                    </w:rPr>
                  </w:pPr>
                  <w:r w:rsidRPr="007D2111">
                    <w:rPr>
                      <w:rFonts w:ascii="Times New Roman" w:eastAsia="Times New Roman" w:hAnsi="Times New Roman" w:cs="Times New Roman"/>
                      <w:b/>
                      <w:sz w:val="24"/>
                      <w:szCs w:val="24"/>
                      <w:rPrChange w:id="108" w:author="Tom Weierman" w:date="2011-06-06T10:47:00Z">
                        <w:rPr>
                          <w:rFonts w:ascii="Times New Roman" w:eastAsia="Times New Roman" w:hAnsi="Times New Roman" w:cs="Times New Roman"/>
                          <w:sz w:val="24"/>
                          <w:szCs w:val="24"/>
                        </w:rPr>
                      </w:rPrChange>
                    </w:rPr>
                    <w:t xml:space="preserve">Employment </w:t>
                  </w:r>
                </w:p>
              </w:tc>
            </w:tr>
            <w:tr w:rsidR="00A53BD8" w:rsidRPr="00175EB7" w:rsidTr="00A53BD8">
              <w:trPr>
                <w:gridBefore w:val="1"/>
                <w:gridAfter w:val="1"/>
                <w:wBefore w:w="15" w:type="dxa"/>
                <w:wAfter w:w="364" w:type="dxa"/>
                <w:trHeight w:val="358"/>
                <w:tblCellSpacing w:w="0" w:type="dxa"/>
              </w:trPr>
              <w:tc>
                <w:tcPr>
                  <w:tcW w:w="72" w:type="dxa"/>
                  <w:vAlign w:val="center"/>
                  <w:hideMark/>
                </w:tcPr>
                <w:p w:rsidR="00A53BD8" w:rsidRPr="00175EB7" w:rsidRDefault="00A53BD8" w:rsidP="00AE6672">
                  <w:pPr>
                    <w:spacing w:after="0" w:line="240" w:lineRule="auto"/>
                    <w:rPr>
                      <w:rFonts w:ascii="Times New Roman" w:eastAsia="Times New Roman" w:hAnsi="Times New Roman" w:cs="Times New Roman"/>
                      <w:sz w:val="24"/>
                      <w:szCs w:val="24"/>
                    </w:rPr>
                  </w:pPr>
                </w:p>
              </w:tc>
              <w:tc>
                <w:tcPr>
                  <w:tcW w:w="390" w:type="dxa"/>
                  <w:gridSpan w:val="3"/>
                  <w:hideMark/>
                </w:tcPr>
                <w:p w:rsidR="00A53BD8" w:rsidRPr="00175EB7" w:rsidRDefault="007D2111" w:rsidP="00AE6672">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object w:dxaOrig="225" w:dyaOrig="225">
                      <v:shape id="_x0000_i1278" type="#_x0000_t75" style="width:20.25pt;height:18pt" o:ole="">
                        <v:imagedata r:id="rId8" o:title=""/>
                      </v:shape>
                      <w:control r:id="rId49" w:name="DefaultOcxName161" w:shapeid="_x0000_i1278"/>
                    </w:object>
                  </w:r>
                </w:p>
              </w:tc>
              <w:tc>
                <w:tcPr>
                  <w:tcW w:w="8549" w:type="dxa"/>
                  <w:hideMark/>
                </w:tcPr>
                <w:p w:rsidR="008F30FC" w:rsidRDefault="00A53BD8" w:rsidP="00A53BD8">
                  <w:pPr>
                    <w:spacing w:after="0" w:line="240" w:lineRule="auto"/>
                    <w:rPr>
                      <w:ins w:id="109" w:author="Tom Weierman" w:date="2011-06-06T10:40:00Z"/>
                      <w:rFonts w:ascii="Times New Roman" w:eastAsia="Times New Roman" w:hAnsi="Times New Roman" w:cs="Times New Roman"/>
                      <w:sz w:val="24"/>
                      <w:szCs w:val="24"/>
                    </w:rPr>
                  </w:pPr>
                  <w:commentRangeStart w:id="110"/>
                  <w:r>
                    <w:rPr>
                      <w:rFonts w:ascii="Times New Roman" w:eastAsia="Times New Roman" w:hAnsi="Times New Roman" w:cs="Times New Roman"/>
                      <w:sz w:val="24"/>
                      <w:szCs w:val="24"/>
                    </w:rPr>
                    <w:t xml:space="preserve">Copies of pay stubs or </w:t>
                  </w:r>
                </w:p>
                <w:p w:rsidR="008F30FC" w:rsidRDefault="008F30FC" w:rsidP="008F30FC">
                  <w:pPr>
                    <w:spacing w:after="0" w:line="240" w:lineRule="auto"/>
                    <w:rPr>
                      <w:ins w:id="111" w:author="Tom Weierman" w:date="2011-06-06T10:41:00Z"/>
                      <w:rFonts w:ascii="Times New Roman" w:eastAsia="Times New Roman" w:hAnsi="Times New Roman" w:cs="Times New Roman"/>
                      <w:sz w:val="24"/>
                      <w:szCs w:val="24"/>
                    </w:rPr>
                  </w:pPr>
                </w:p>
                <w:p w:rsidR="00A53BD8" w:rsidDel="008F30FC" w:rsidRDefault="00A53BD8" w:rsidP="008F30FC">
                  <w:pPr>
                    <w:spacing w:after="0" w:line="240" w:lineRule="auto"/>
                    <w:rPr>
                      <w:del w:id="112" w:author="Tom Weierman" w:date="2011-06-06T10:40:00Z"/>
                      <w:rFonts w:ascii="Times New Roman" w:eastAsia="Times New Roman" w:hAnsi="Times New Roman" w:cs="Times New Roman"/>
                      <w:sz w:val="24"/>
                      <w:szCs w:val="24"/>
                    </w:rPr>
                  </w:pPr>
                  <w:r>
                    <w:rPr>
                      <w:rFonts w:ascii="Times New Roman" w:eastAsia="Times New Roman" w:hAnsi="Times New Roman" w:cs="Times New Roman"/>
                      <w:sz w:val="24"/>
                      <w:szCs w:val="24"/>
                    </w:rPr>
                    <w:t>EVF for cash/</w:t>
                  </w:r>
                </w:p>
                <w:p w:rsidR="00A53BD8" w:rsidRPr="00175EB7" w:rsidRDefault="00A53BD8" w:rsidP="00A53B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self-employment</w:t>
                  </w:r>
                  <w:r w:rsidRPr="00175EB7">
                    <w:rPr>
                      <w:rFonts w:ascii="Times New Roman" w:eastAsia="Times New Roman" w:hAnsi="Times New Roman" w:cs="Times New Roman"/>
                      <w:sz w:val="24"/>
                      <w:szCs w:val="24"/>
                    </w:rPr>
                    <w:t xml:space="preserve"> </w:t>
                  </w:r>
                  <w:commentRangeEnd w:id="110"/>
                  <w:r w:rsidR="008F30FC">
                    <w:rPr>
                      <w:rStyle w:val="CommentReference"/>
                    </w:rPr>
                    <w:commentReference w:id="110"/>
                  </w:r>
                </w:p>
              </w:tc>
            </w:tr>
            <w:tr w:rsidR="00175EB7" w:rsidRPr="00175EB7" w:rsidTr="00A53BD8">
              <w:trPr>
                <w:gridBefore w:val="1"/>
                <w:gridAfter w:val="1"/>
                <w:wBefore w:w="15" w:type="dxa"/>
                <w:wAfter w:w="364" w:type="dxa"/>
                <w:trHeight w:val="939"/>
                <w:tblCellSpacing w:w="0" w:type="dxa"/>
              </w:trPr>
              <w:tc>
                <w:tcPr>
                  <w:tcW w:w="162" w:type="dxa"/>
                  <w:gridSpan w:val="3"/>
                  <w:hideMark/>
                </w:tcPr>
                <w:p w:rsidR="00175EB7" w:rsidRPr="00A53BD8" w:rsidRDefault="00A53BD8" w:rsidP="00175EB7">
                  <w:pPr>
                    <w:spacing w:after="0" w:line="240" w:lineRule="auto"/>
                    <w:rPr>
                      <w:rFonts w:ascii="Times New Roman" w:eastAsia="Times New Roman" w:hAnsi="Times New Roman" w:cs="Times New Roman"/>
                      <w:sz w:val="24"/>
                      <w:szCs w:val="24"/>
                    </w:rPr>
                  </w:pPr>
                  <w:r w:rsidRPr="00A53BD8">
                    <w:rPr>
                      <w:rFonts w:ascii="Times New Roman" w:eastAsia="Times New Roman" w:hAnsi="Times New Roman" w:cs="Times New Roman"/>
                      <w:sz w:val="24"/>
                      <w:szCs w:val="24"/>
                    </w:rPr>
                    <w:tab/>
                  </w:r>
                </w:p>
              </w:tc>
              <w:tc>
                <w:tcPr>
                  <w:tcW w:w="8849" w:type="dxa"/>
                  <w:gridSpan w:val="2"/>
                  <w:hideMark/>
                </w:tcPr>
                <w:p w:rsidR="00175EB7" w:rsidRPr="00A53BD8" w:rsidDel="008F30FC" w:rsidRDefault="00A53BD8" w:rsidP="00175EB7">
                  <w:pPr>
                    <w:spacing w:after="0" w:line="240" w:lineRule="auto"/>
                    <w:rPr>
                      <w:del w:id="113" w:author="Tom Weierman" w:date="2011-06-06T10:37:00Z"/>
                      <w:rFonts w:ascii="Times New Roman" w:eastAsia="Times New Roman" w:hAnsi="Times New Roman" w:cs="Times New Roman"/>
                      <w:bCs/>
                      <w:sz w:val="24"/>
                      <w:szCs w:val="24"/>
                    </w:rPr>
                  </w:pPr>
                  <w:del w:id="114" w:author="Tom Weierman" w:date="2011-06-06T10:37:00Z">
                    <w:r w:rsidRPr="00A53BD8" w:rsidDel="008F30FC">
                      <w:rPr>
                        <w:rFonts w:ascii="Times New Roman" w:eastAsia="Times New Roman" w:hAnsi="Times New Roman" w:cs="Times New Roman"/>
                        <w:bCs/>
                        <w:sz w:val="24"/>
                        <w:szCs w:val="24"/>
                      </w:rPr>
                      <w:delText xml:space="preserve"> </w:delText>
                    </w:r>
                    <w:r w:rsidRPr="00A53BD8" w:rsidDel="008F30FC">
                      <w:rPr>
                        <w:rFonts w:ascii="Times New Roman" w:eastAsia="Times New Roman" w:hAnsi="Times New Roman" w:cs="Times New Roman"/>
                        <w:bCs/>
                        <w:sz w:val="24"/>
                        <w:szCs w:val="24"/>
                      </w:rPr>
                      <w:tab/>
                      <w:delText>Initial 8 weeks</w:delText>
                    </w:r>
                  </w:del>
                </w:p>
                <w:p w:rsidR="00A53BD8" w:rsidRPr="00A53BD8" w:rsidRDefault="00A53BD8" w:rsidP="00175EB7">
                  <w:pPr>
                    <w:spacing w:after="0" w:line="240" w:lineRule="auto"/>
                    <w:rPr>
                      <w:rFonts w:ascii="Times New Roman" w:eastAsia="Times New Roman" w:hAnsi="Times New Roman" w:cs="Times New Roman"/>
                      <w:bCs/>
                      <w:sz w:val="24"/>
                      <w:szCs w:val="24"/>
                    </w:rPr>
                  </w:pPr>
                  <w:del w:id="115" w:author="Tom Weierman" w:date="2011-06-06T10:37:00Z">
                    <w:r w:rsidRPr="00A53BD8" w:rsidDel="008F30FC">
                      <w:rPr>
                        <w:rFonts w:ascii="Times New Roman" w:eastAsia="Times New Roman" w:hAnsi="Times New Roman" w:cs="Times New Roman"/>
                        <w:bCs/>
                        <w:sz w:val="24"/>
                        <w:szCs w:val="24"/>
                      </w:rPr>
                      <w:tab/>
                      <w:delText>Additional 4 weeks:letter from employer</w:delText>
                    </w:r>
                  </w:del>
                </w:p>
              </w:tc>
            </w:tr>
            <w:tr w:rsidR="00A53BD8" w:rsidTr="00A53BD8">
              <w:tblPrEx>
                <w:tblCellSpacing w:w="0" w:type="nil"/>
              </w:tblPrEx>
              <w:tc>
                <w:tcPr>
                  <w:tcW w:w="9390" w:type="dxa"/>
                  <w:gridSpan w:val="7"/>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9360"/>
                  </w:tblGrid>
                  <w:tr w:rsidR="00A53BD8">
                    <w:trPr>
                      <w:tblCellSpacing w:w="0" w:type="dxa"/>
                    </w:trPr>
                    <w:tc>
                      <w:tcPr>
                        <w:tcW w:w="9360" w:type="dxa"/>
                        <w:hideMark/>
                      </w:tcPr>
                      <w:p w:rsidR="00A53BD8" w:rsidRPr="008B5BC1" w:rsidRDefault="00A53BD8">
                        <w:pPr>
                          <w:rPr>
                            <w:bCs/>
                            <w:rPrChange w:id="116" w:author="Tom Weierman" w:date="2011-06-06T10:42:00Z">
                              <w:rPr>
                                <w:b/>
                                <w:bCs/>
                              </w:rPr>
                            </w:rPrChange>
                          </w:rPr>
                        </w:pPr>
                        <w:r>
                          <w:rPr>
                            <w:b/>
                            <w:bCs/>
                          </w:rPr>
                          <w:t xml:space="preserve">Education and Training: </w:t>
                        </w:r>
                        <w:r w:rsidR="007D2111" w:rsidRPr="007D2111">
                          <w:rPr>
                            <w:bCs/>
                            <w:rPrChange w:id="117" w:author="Tom Weierman" w:date="2011-06-06T10:42:00Z">
                              <w:rPr>
                                <w:b/>
                                <w:bCs/>
                              </w:rPr>
                            </w:rPrChange>
                          </w:rPr>
                          <w:t xml:space="preserve">Parent enrolled in full-time </w:t>
                        </w:r>
                      </w:p>
                      <w:p w:rsidR="00A53BD8" w:rsidRPr="008B5BC1" w:rsidRDefault="007D2111">
                        <w:pPr>
                          <w:rPr>
                            <w:bCs/>
                            <w:rPrChange w:id="118" w:author="Tom Weierman" w:date="2011-06-06T10:42:00Z">
                              <w:rPr>
                                <w:b/>
                                <w:bCs/>
                              </w:rPr>
                            </w:rPrChange>
                          </w:rPr>
                        </w:pPr>
                        <w:r w:rsidRPr="007D2111">
                          <w:rPr>
                            <w:bCs/>
                            <w:rPrChange w:id="119" w:author="Tom Weierman" w:date="2011-06-06T10:42:00Z">
                              <w:rPr>
                                <w:b/>
                                <w:bCs/>
                              </w:rPr>
                            </w:rPrChange>
                          </w:rPr>
                          <w:t xml:space="preserve">high school or GED; vocation training program; ESL; or </w:t>
                        </w:r>
                      </w:p>
                      <w:p w:rsidR="00A53BD8" w:rsidRPr="008B5BC1" w:rsidRDefault="007D2111">
                        <w:pPr>
                          <w:rPr>
                            <w:bCs/>
                            <w:rPrChange w:id="120" w:author="Tom Weierman" w:date="2011-06-06T10:42:00Z">
                              <w:rPr>
                                <w:b/>
                                <w:bCs/>
                              </w:rPr>
                            </w:rPrChange>
                          </w:rPr>
                        </w:pPr>
                        <w:r w:rsidRPr="007D2111">
                          <w:rPr>
                            <w:bCs/>
                            <w:rPrChange w:id="121" w:author="Tom Weierman" w:date="2011-06-06T10:42:00Z">
                              <w:rPr>
                                <w:b/>
                                <w:bCs/>
                              </w:rPr>
                            </w:rPrChange>
                          </w:rPr>
                          <w:t xml:space="preserve">college/university, not including graduate, medical, or </w:t>
                        </w:r>
                      </w:p>
                      <w:p w:rsidR="00A53BD8" w:rsidRDefault="007D2111">
                        <w:r w:rsidRPr="007D2111">
                          <w:rPr>
                            <w:bCs/>
                            <w:rPrChange w:id="122" w:author="Tom Weierman" w:date="2011-06-06T10:42:00Z">
                              <w:rPr>
                                <w:b/>
                                <w:bCs/>
                              </w:rPr>
                            </w:rPrChange>
                          </w:rPr>
                          <w:t xml:space="preserve">law </w:t>
                        </w:r>
                        <w:commentRangeStart w:id="123"/>
                        <w:r w:rsidRPr="007D2111">
                          <w:rPr>
                            <w:bCs/>
                            <w:rPrChange w:id="124" w:author="Tom Weierman" w:date="2011-06-06T10:42:00Z">
                              <w:rPr>
                                <w:b/>
                                <w:bCs/>
                              </w:rPr>
                            </w:rPrChange>
                          </w:rPr>
                          <w:t>school</w:t>
                        </w:r>
                        <w:r w:rsidR="00A53BD8">
                          <w:t xml:space="preserve"> </w:t>
                        </w:r>
                        <w:r w:rsidR="00A53BD8">
                          <w:rPr>
                            <w:noProof/>
                            <w:color w:val="0000FF"/>
                          </w:rPr>
                          <w:drawing>
                            <wp:inline distT="0" distB="0" distL="0" distR="0">
                              <wp:extent cx="142875" cy="142875"/>
                              <wp:effectExtent l="19050" t="0" r="9525" b="0"/>
                              <wp:docPr id="929" name="Picture 929" descr="http://eec-tst-web-v01/improperpayment/images/help.gi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eec-tst-web-v01/improperpayment/images/help.gif">
                                        <a:hlinkClick r:id="rId50"/>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commentRangeEnd w:id="123"/>
                        <w:r w:rsidR="008B5BC1">
                          <w:rPr>
                            <w:rStyle w:val="CommentReference"/>
                          </w:rPr>
                          <w:commentReference w:id="123"/>
                        </w:r>
                      </w:p>
                      <w:p w:rsidR="00A53BD8" w:rsidRDefault="00A53BD8" w:rsidP="00A53BD8">
                        <w:pPr>
                          <w:shd w:val="clear" w:color="auto" w:fill="FFFFFF"/>
                          <w:rPr>
                            <w:rStyle w:val="helptip1"/>
                            <w:vanish/>
                          </w:rPr>
                        </w:pPr>
                        <w:r>
                          <w:rPr>
                            <w:rStyle w:val="helptip1"/>
                            <w:vanish/>
                          </w:rPr>
                          <w:t xml:space="preserve">Note: work study, practicum, clinical experience or internship is </w:t>
                        </w:r>
                      </w:p>
                      <w:p w:rsidR="00A53BD8" w:rsidRDefault="00A53BD8" w:rsidP="00A53BD8">
                        <w:pPr>
                          <w:shd w:val="clear" w:color="auto" w:fill="FFFFFF"/>
                          <w:rPr>
                            <w:vanish/>
                            <w:sz w:val="24"/>
                            <w:szCs w:val="24"/>
                          </w:rPr>
                        </w:pPr>
                        <w:r>
                          <w:rPr>
                            <w:rStyle w:val="helptip1"/>
                            <w:vanish/>
                          </w:rPr>
                          <w:t>considered employment</w:t>
                        </w:r>
                        <w:r>
                          <w:rPr>
                            <w:vanish/>
                          </w:rP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0" name="ctl00_ContentPlaceHolder1_lstForms_ctl04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4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7D2111">
                        <w:pPr>
                          <w:rPr>
                            <w:sz w:val="24"/>
                            <w:szCs w:val="24"/>
                          </w:rPr>
                        </w:pPr>
                        <w:r>
                          <w:object w:dxaOrig="225" w:dyaOrig="225">
                            <v:shape id="_x0000_i1281" type="#_x0000_t75" style="width:20.25pt;height:18pt" o:ole="">
                              <v:imagedata r:id="rId8" o:title=""/>
                            </v:shape>
                            <w:control r:id="rId51" w:name="DefaultOcxName18" w:shapeid="_x0000_i1281"/>
                          </w:object>
                        </w:r>
                      </w:p>
                    </w:tc>
                    <w:tc>
                      <w:tcPr>
                        <w:tcW w:w="8910" w:type="dxa"/>
                        <w:hideMark/>
                      </w:tcPr>
                      <w:p w:rsidR="00A53BD8" w:rsidRDefault="00A53BD8">
                        <w:pPr>
                          <w:rPr>
                            <w:sz w:val="24"/>
                            <w:szCs w:val="24"/>
                          </w:rPr>
                        </w:pPr>
                        <w:r>
                          <w:t xml:space="preserve">If </w:t>
                        </w:r>
                        <w:r>
                          <w:tab/>
                        </w:r>
                        <w:ins w:id="125" w:author="Tom Weierman" w:date="2011-06-06T10:44:00Z">
                          <w:r w:rsidR="008B5BC1">
                            <w:t xml:space="preserve">if </w:t>
                          </w:r>
                        </w:ins>
                        <w:r>
                          <w:t>enrolled</w:t>
                        </w:r>
                        <w:ins w:id="126" w:author="Tom Weierman" w:date="2011-06-06T10:44:00Z">
                          <w:r w:rsidR="008B5BC1">
                            <w:t xml:space="preserve"> in higher education program</w:t>
                          </w:r>
                        </w:ins>
                        <w:r>
                          <w:t xml:space="preserve">; written statement from college/university to verify enrollment and number of credits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1" name="ctl00_ContentPlaceHolder1_lstForms_ctl04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5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7D2111">
                        <w:pPr>
                          <w:rPr>
                            <w:sz w:val="24"/>
                            <w:szCs w:val="24"/>
                          </w:rPr>
                        </w:pPr>
                        <w:r>
                          <w:object w:dxaOrig="225" w:dyaOrig="225">
                            <v:shape id="_x0000_i1284" type="#_x0000_t75" style="width:20.25pt;height:18pt" o:ole="">
                              <v:imagedata r:id="rId8" o:title=""/>
                            </v:shape>
                            <w:control r:id="rId52" w:name="DefaultOcxName17" w:shapeid="_x0000_i1284"/>
                          </w:object>
                        </w:r>
                      </w:p>
                    </w:tc>
                    <w:tc>
                      <w:tcPr>
                        <w:tcW w:w="8910" w:type="dxa"/>
                        <w:hideMark/>
                      </w:tcPr>
                      <w:p w:rsidR="00A53BD8" w:rsidRDefault="00A53BD8">
                        <w:pPr>
                          <w:rPr>
                            <w:sz w:val="24"/>
                            <w:szCs w:val="24"/>
                          </w:rPr>
                        </w:pPr>
                        <w:r>
                          <w:t xml:space="preserve">If </w:t>
                        </w:r>
                        <w:r>
                          <w:tab/>
                        </w:r>
                        <w:commentRangeStart w:id="127"/>
                        <w:r>
                          <w:t xml:space="preserve">if participating in training or high school, written statement by the school or program to verify enrollment and duration/schedule of program </w:t>
                        </w:r>
                        <w:commentRangeEnd w:id="127"/>
                        <w:r w:rsidR="008B5BC1">
                          <w:rPr>
                            <w:rStyle w:val="CommentReference"/>
                          </w:rPr>
                          <w:commentReference w:id="127"/>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lastRenderedPageBreak/>
                          <w:drawing>
                            <wp:inline distT="0" distB="0" distL="0" distR="0">
                              <wp:extent cx="9525" cy="9525"/>
                              <wp:effectExtent l="0" t="0" r="0" b="0"/>
                              <wp:docPr id="934" name="ctl00_ContentPlaceHolder1_lstForms_ctl04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8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sz w:val="24"/>
                            <w:szCs w:val="24"/>
                          </w:rPr>
                        </w:pPr>
                        <w:r>
                          <w:rPr>
                            <w:b/>
                            <w:bCs/>
                          </w:rPr>
                          <w:t>Military Service</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5" name="ctl00_ContentPlaceHolder1_lstForms_ctl04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9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7D2111">
                        <w:pPr>
                          <w:rPr>
                            <w:sz w:val="24"/>
                            <w:szCs w:val="24"/>
                          </w:rPr>
                        </w:pPr>
                        <w:r>
                          <w:object w:dxaOrig="225" w:dyaOrig="225">
                            <v:shape id="_x0000_i1287" type="#_x0000_t75" style="width:20.25pt;height:18pt" o:ole="">
                              <v:imagedata r:id="rId8" o:title=""/>
                            </v:shape>
                            <w:control r:id="rId53" w:name="DefaultOcxName33" w:shapeid="_x0000_i1287"/>
                          </w:object>
                        </w:r>
                      </w:p>
                    </w:tc>
                    <w:tc>
                      <w:tcPr>
                        <w:tcW w:w="8910" w:type="dxa"/>
                        <w:hideMark/>
                      </w:tcPr>
                      <w:p w:rsidR="00A53BD8" w:rsidRDefault="00A53BD8">
                        <w:pPr>
                          <w:rPr>
                            <w:sz w:val="24"/>
                            <w:szCs w:val="24"/>
                          </w:rPr>
                        </w:pPr>
                        <w:proofErr w:type="spellStart"/>
                        <w:r>
                          <w:t>Co</w:t>
                        </w:r>
                        <w:ins w:id="128" w:author="Tom Weierman" w:date="2011-06-06T10:47:00Z">
                          <w:r w:rsidR="008B5BC1">
                            <w:t>co</w:t>
                          </w:r>
                        </w:ins>
                        <w:r>
                          <w:t>py</w:t>
                        </w:r>
                        <w:proofErr w:type="spellEnd"/>
                        <w:r>
                          <w:t xml:space="preserve"> of military orders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6" name="ctl00_ContentPlaceHolder1_lstForms_ctl04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0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r>
                          <w:rPr>
                            <w:b/>
                            <w:bCs/>
                          </w:rPr>
                          <w:t xml:space="preserve">Maternity </w:t>
                        </w:r>
                        <w:commentRangeStart w:id="129"/>
                        <w:r>
                          <w:rPr>
                            <w:b/>
                            <w:bCs/>
                          </w:rPr>
                          <w:t>Leave</w:t>
                        </w:r>
                        <w:r>
                          <w:t xml:space="preserve"> </w:t>
                        </w:r>
                        <w:r>
                          <w:rPr>
                            <w:noProof/>
                            <w:color w:val="0000FF"/>
                          </w:rPr>
                          <w:drawing>
                            <wp:inline distT="0" distB="0" distL="0" distR="0">
                              <wp:extent cx="142875" cy="142875"/>
                              <wp:effectExtent l="19050" t="0" r="9525" b="0"/>
                              <wp:docPr id="937" name="Picture 937" descr="http://eec-tst-web-v01/improperpayment/images/help.gif">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eec-tst-web-v01/improperpayment/images/help.gif">
                                        <a:hlinkClick r:id="rId54"/>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commentRangeEnd w:id="129"/>
                        <w:r w:rsidR="008B5BC1">
                          <w:rPr>
                            <w:rStyle w:val="CommentReference"/>
                          </w:rPr>
                          <w:commentReference w:id="129"/>
                        </w:r>
                      </w:p>
                      <w:p w:rsidR="00A53BD8" w:rsidRDefault="00A53BD8" w:rsidP="00A53BD8">
                        <w:pPr>
                          <w:shd w:val="clear" w:color="auto" w:fill="FFFFFF"/>
                          <w:rPr>
                            <w:rStyle w:val="helptip2"/>
                            <w:vanish/>
                          </w:rPr>
                        </w:pPr>
                        <w:r>
                          <w:rPr>
                            <w:rStyle w:val="helptip2"/>
                            <w:vanish/>
                          </w:rPr>
                          <w:t>parent on parental leave from previously approved</w:t>
                        </w:r>
                      </w:p>
                      <w:p w:rsidR="00A53BD8" w:rsidRDefault="00A53BD8" w:rsidP="00A53BD8">
                        <w:pPr>
                          <w:shd w:val="clear" w:color="auto" w:fill="FFFFFF"/>
                          <w:rPr>
                            <w:vanish/>
                            <w:sz w:val="24"/>
                            <w:szCs w:val="24"/>
                          </w:rPr>
                        </w:pPr>
                        <w:r>
                          <w:rPr>
                            <w:rStyle w:val="helptip2"/>
                            <w:vanish/>
                          </w:rPr>
                          <w:t>EEC activity</w:t>
                        </w:r>
                        <w:r>
                          <w:rPr>
                            <w:vanish/>
                          </w:rP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8" name="ctl00_ContentPlaceHolder1_lstForms_ctl04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7D2111">
                        <w:pPr>
                          <w:rPr>
                            <w:sz w:val="24"/>
                            <w:szCs w:val="24"/>
                          </w:rPr>
                        </w:pPr>
                        <w:r>
                          <w:object w:dxaOrig="225" w:dyaOrig="225">
                            <v:shape id="_x0000_i1290" type="#_x0000_t75" style="width:20.25pt;height:18pt" o:ole="">
                              <v:imagedata r:id="rId8" o:title=""/>
                            </v:shape>
                            <w:control r:id="rId55" w:name="DefaultOcxName42" w:shapeid="_x0000_i1290"/>
                          </w:object>
                        </w:r>
                      </w:p>
                    </w:tc>
                    <w:tc>
                      <w:tcPr>
                        <w:tcW w:w="8910" w:type="dxa"/>
                        <w:hideMark/>
                      </w:tcPr>
                      <w:p w:rsidR="00A53BD8" w:rsidRDefault="00A53BD8">
                        <w:r>
                          <w:t>Le</w:t>
                        </w:r>
                        <w:r>
                          <w:tab/>
                          <w:t xml:space="preserve">letter from employer indicating allowance of </w:t>
                        </w:r>
                      </w:p>
                      <w:p w:rsidR="00A53BD8" w:rsidRDefault="00A53BD8">
                        <w:r>
                          <w:t xml:space="preserve">maternity leave, with verification of salary received </w:t>
                        </w:r>
                      </w:p>
                      <w:p w:rsidR="00A53BD8" w:rsidRDefault="00A53BD8">
                        <w:pPr>
                          <w:rPr>
                            <w:sz w:val="24"/>
                            <w:szCs w:val="24"/>
                          </w:rPr>
                        </w:pPr>
                        <w:r>
                          <w:t xml:space="preserve">during the leave, and the duration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9" name="ctl00_ContentPlaceHolder1_lstForms_ctl04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2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rsidP="008B5BC1">
                        <w:pPr>
                          <w:rPr>
                            <w:sz w:val="24"/>
                            <w:szCs w:val="24"/>
                          </w:rPr>
                        </w:pPr>
                        <w:commentRangeStart w:id="130"/>
                        <w:r>
                          <w:rPr>
                            <w:b/>
                            <w:bCs/>
                          </w:rPr>
                          <w:t xml:space="preserve">Child or parent with documented special </w:t>
                        </w:r>
                        <w:commentRangeEnd w:id="130"/>
                        <w:r w:rsidR="008B5BC1">
                          <w:rPr>
                            <w:rStyle w:val="CommentReference"/>
                          </w:rPr>
                          <w:commentReference w:id="130"/>
                        </w:r>
                        <w:r>
                          <w:rPr>
                            <w:b/>
                            <w:bCs/>
                          </w:rPr>
                          <w:t>need</w:t>
                        </w:r>
                        <w:del w:id="131" w:author="Tom Weierman" w:date="2011-06-06T10:48:00Z">
                          <w:r w:rsidDel="008B5BC1">
                            <w:rPr>
                              <w:b/>
                              <w:bCs/>
                            </w:rPr>
                            <w:delText>(Exempt from activity requirement)</w:delText>
                          </w:r>
                        </w:del>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0" name="ctl00_ContentPlaceHolder1_lstForms_ctl04_frmTemplate_lstRequirements_lstRequirements_ctl1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3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7D2111">
                        <w:pPr>
                          <w:rPr>
                            <w:sz w:val="24"/>
                            <w:szCs w:val="24"/>
                          </w:rPr>
                        </w:pPr>
                        <w:r>
                          <w:object w:dxaOrig="225" w:dyaOrig="225">
                            <v:shape id="_x0000_i1293" type="#_x0000_t75" style="width:20.25pt;height:18pt" o:ole="">
                              <v:imagedata r:id="rId8" o:title=""/>
                            </v:shape>
                            <w:control r:id="rId56" w:name="DefaultOcxName51" w:shapeid="_x0000_i1293"/>
                          </w:object>
                        </w:r>
                      </w:p>
                    </w:tc>
                    <w:tc>
                      <w:tcPr>
                        <w:tcW w:w="8910" w:type="dxa"/>
                        <w:hideMark/>
                      </w:tcPr>
                      <w:p w:rsidR="00A53BD8" w:rsidRDefault="00A53BD8">
                        <w:pPr>
                          <w:rPr>
                            <w:sz w:val="24"/>
                            <w:szCs w:val="24"/>
                          </w:rPr>
                        </w:pPr>
                        <w:proofErr w:type="spellStart"/>
                        <w:r>
                          <w:t>Ve</w:t>
                        </w:r>
                        <w:proofErr w:type="spellEnd"/>
                        <w:r>
                          <w:tab/>
                          <w:t xml:space="preserve">verification of Special Needs form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1" name="ctl00_ContentPlaceHolder1_lstForms_ctl04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4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b/>
                            <w:bCs/>
                          </w:rPr>
                        </w:pPr>
                        <w:r>
                          <w:rPr>
                            <w:b/>
                            <w:bCs/>
                          </w:rPr>
                          <w:t>Parent/Guardian age 65 or older and retired</w:t>
                        </w:r>
                      </w:p>
                      <w:p w:rsidR="00A53BD8" w:rsidRDefault="00A53BD8">
                        <w:pPr>
                          <w:rPr>
                            <w:sz w:val="24"/>
                            <w:szCs w:val="24"/>
                          </w:rPr>
                        </w:pPr>
                        <w:del w:id="132" w:author="Tom Weierman" w:date="2011-06-06T10:50:00Z">
                          <w:r w:rsidDel="008B5BC1">
                            <w:rPr>
                              <w:b/>
                              <w:bCs/>
                            </w:rPr>
                            <w:delText>(Exempt from activity requirement)</w:delText>
                          </w:r>
                          <w:r w:rsidDel="008B5BC1">
                            <w:delText xml:space="preserve"> </w:delText>
                          </w:r>
                        </w:del>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41" w:type="pct"/>
                    <w:tblCellSpacing w:w="0" w:type="dxa"/>
                    <w:tblLayout w:type="fixed"/>
                    <w:tblCellMar>
                      <w:left w:w="0" w:type="dxa"/>
                      <w:right w:w="0" w:type="dxa"/>
                    </w:tblCellMar>
                    <w:tblLook w:val="04A0"/>
                  </w:tblPr>
                  <w:tblGrid>
                    <w:gridCol w:w="77"/>
                  </w:tblGrid>
                  <w:tr w:rsidR="00A53BD8" w:rsidTr="00A53BD8">
                    <w:trPr>
                      <w:tblCellSpacing w:w="0" w:type="dxa"/>
                    </w:trPr>
                    <w:tc>
                      <w:tcPr>
                        <w:tcW w:w="77" w:type="dxa"/>
                        <w:vAlign w:val="center"/>
                        <w:hideMark/>
                      </w:tcPr>
                      <w:p w:rsidR="00A53BD8" w:rsidRDefault="00A53BD8">
                        <w:pPr>
                          <w:rPr>
                            <w:sz w:val="24"/>
                            <w:szCs w:val="24"/>
                          </w:rPr>
                        </w:pPr>
                        <w:r>
                          <w:rPr>
                            <w:noProof/>
                          </w:rPr>
                          <w:drawing>
                            <wp:inline distT="0" distB="0" distL="0" distR="0">
                              <wp:extent cx="9525" cy="9525"/>
                              <wp:effectExtent l="0" t="0" r="0" b="0"/>
                              <wp:docPr id="468" name="ctl00_ContentPlaceHolder1_lstForms_ctl04_frmTemplate_lstRequirements_lstRequirements_ctl1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5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3" name="ctl00_ContentPlaceHolder1_lstForms_ctl04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6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7D2111">
                        <w:pPr>
                          <w:rPr>
                            <w:sz w:val="24"/>
                            <w:szCs w:val="24"/>
                          </w:rPr>
                        </w:pPr>
                        <w:r>
                          <w:object w:dxaOrig="225" w:dyaOrig="225">
                            <v:shape id="_x0000_i1296" type="#_x0000_t75" style="width:20.25pt;height:18pt" o:ole="">
                              <v:imagedata r:id="rId8" o:title=""/>
                            </v:shape>
                            <w:control r:id="rId57" w:name="DefaultOcxName71" w:shapeid="_x0000_i1296"/>
                          </w:object>
                        </w:r>
                      </w:p>
                    </w:tc>
                    <w:tc>
                      <w:tcPr>
                        <w:tcW w:w="8910" w:type="dxa"/>
                        <w:hideMark/>
                      </w:tcPr>
                      <w:p w:rsidR="00A53BD8" w:rsidRDefault="00A53BD8">
                        <w:proofErr w:type="spellStart"/>
                        <w:r>
                          <w:t>Ve</w:t>
                        </w:r>
                        <w:proofErr w:type="spellEnd"/>
                        <w:r>
                          <w:tab/>
                          <w:t>verification of age (birth certificate, driver's</w:t>
                        </w:r>
                      </w:p>
                      <w:p w:rsidR="00A53BD8" w:rsidRDefault="00A53BD8">
                        <w:pPr>
                          <w:rPr>
                            <w:sz w:val="24"/>
                            <w:szCs w:val="24"/>
                          </w:rPr>
                        </w:pPr>
                        <w:r>
                          <w:t xml:space="preserve"> license, passport, government ID, or social security card)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5" name="ctl00_ContentPlaceHolder1_lstForms_ctl04_frmTemplate_lstRequirements_lstRequirements_ctl1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8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7D2111">
                        <w:pPr>
                          <w:rPr>
                            <w:sz w:val="24"/>
                            <w:szCs w:val="24"/>
                          </w:rPr>
                        </w:pPr>
                        <w:r>
                          <w:object w:dxaOrig="225" w:dyaOrig="225">
                            <v:shape id="_x0000_i1299" type="#_x0000_t75" style="width:20.25pt;height:18pt" o:ole="">
                              <v:imagedata r:id="rId8" o:title=""/>
                            </v:shape>
                            <w:control r:id="rId58" w:name="DefaultOcxName81" w:shapeid="_x0000_i1299"/>
                          </w:object>
                        </w:r>
                      </w:p>
                    </w:tc>
                    <w:tc>
                      <w:tcPr>
                        <w:tcW w:w="8910" w:type="dxa"/>
                        <w:hideMark/>
                      </w:tcPr>
                      <w:p w:rsidR="00A53BD8" w:rsidRDefault="00A53BD8">
                        <w:pPr>
                          <w:rPr>
                            <w:sz w:val="24"/>
                            <w:szCs w:val="24"/>
                          </w:rPr>
                        </w:pPr>
                        <w:del w:id="133" w:author="Tom Weierman" w:date="2011-06-06T10:50:00Z">
                          <w:r w:rsidDel="008B5BC1">
                            <w:delText xml:space="preserve">Court order granting temporary or permanent custody </w:delText>
                          </w:r>
                        </w:del>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7" name="ctl00_ContentPlaceHolder1_lstForms_ctl04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20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Pr="008B5BC1" w:rsidRDefault="00A53BD8" w:rsidP="00A53BD8">
                        <w:pPr>
                          <w:rPr>
                            <w:b/>
                            <w:sz w:val="24"/>
                            <w:szCs w:val="24"/>
                            <w:rPrChange w:id="134" w:author="Tom Weierman" w:date="2011-06-06T10:52:00Z">
                              <w:rPr>
                                <w:sz w:val="24"/>
                                <w:szCs w:val="24"/>
                              </w:rPr>
                            </w:rPrChange>
                          </w:rPr>
                        </w:pPr>
                        <w:del w:id="135" w:author="Tom Weierman" w:date="2011-06-06T10:51:00Z">
                          <w:r w:rsidRPr="008B5BC1" w:rsidDel="008B5BC1">
                            <w:rPr>
                              <w:b/>
                              <w:bCs/>
                            </w:rPr>
                            <w:delText xml:space="preserve">DHCD/DCF </w:delText>
                          </w:r>
                        </w:del>
                        <w:r w:rsidRPr="008B5BC1">
                          <w:rPr>
                            <w:b/>
                            <w:bCs/>
                          </w:rPr>
                          <w:t>Homeless</w:t>
                        </w:r>
                        <w:r w:rsidR="007D2111" w:rsidRPr="007D2111">
                          <w:rPr>
                            <w:b/>
                            <w:rPrChange w:id="136" w:author="Tom Weierman" w:date="2011-06-06T10:52:00Z">
                              <w:rPr/>
                            </w:rPrChange>
                          </w:rPr>
                          <w:t xml:space="preserve"> </w:t>
                        </w:r>
                        <w:ins w:id="137" w:author="Tom Weierman" w:date="2011-06-06T10:51:00Z">
                          <w:r w:rsidR="007D2111" w:rsidRPr="007D2111">
                            <w:rPr>
                              <w:b/>
                              <w:rPrChange w:id="138" w:author="Tom Weierman" w:date="2011-06-06T10:52:00Z">
                                <w:rPr/>
                              </w:rPrChange>
                            </w:rPr>
                            <w:t>Child Care Referral (DHCD or DCF)</w:t>
                          </w:r>
                        </w:ins>
                      </w:p>
                    </w:tc>
                  </w:tr>
                </w:tbl>
                <w:p w:rsidR="00A53BD8" w:rsidRDefault="00A53BD8">
                  <w:pPr>
                    <w:rPr>
                      <w:sz w:val="24"/>
                      <w:szCs w:val="24"/>
                    </w:rPr>
                  </w:pPr>
                </w:p>
              </w:tc>
            </w:tr>
            <w:tr w:rsidR="00A53BD8" w:rsidTr="00AE6672">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rsidTr="00AE6672">
                    <w:trPr>
                      <w:tblCellSpacing w:w="0" w:type="dxa"/>
                    </w:trPr>
                    <w:tc>
                      <w:tcPr>
                        <w:tcW w:w="75" w:type="dxa"/>
                        <w:vAlign w:val="center"/>
                        <w:hideMark/>
                      </w:tcPr>
                      <w:p w:rsidR="00A53BD8" w:rsidRDefault="00A53BD8" w:rsidP="00A53BD8">
                        <w:pPr>
                          <w:rPr>
                            <w:sz w:val="24"/>
                            <w:szCs w:val="24"/>
                          </w:rPr>
                        </w:pPr>
                        <w:r>
                          <w:rPr>
                            <w:noProof/>
                          </w:rPr>
                          <w:drawing>
                            <wp:inline distT="0" distB="0" distL="0" distR="0">
                              <wp:extent cx="9525" cy="9525"/>
                              <wp:effectExtent l="0" t="0" r="0" b="0"/>
                              <wp:docPr id="469" name="ctl00_ContentPlaceHolder1_lstForms_ctl04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20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rsidP="00A53BD8">
                        <w:pPr>
                          <w:rPr>
                            <w:sz w:val="24"/>
                            <w:szCs w:val="24"/>
                          </w:rPr>
                        </w:pPr>
                      </w:p>
                    </w:tc>
                    <w:tc>
                      <w:tcPr>
                        <w:tcW w:w="9165" w:type="dxa"/>
                        <w:hideMark/>
                      </w:tcPr>
                      <w:p w:rsidR="00A53BD8" w:rsidRDefault="00A53BD8" w:rsidP="00A53BD8">
                        <w:pPr>
                          <w:rPr>
                            <w:ins w:id="139" w:author="Tom Weierman" w:date="2011-06-06T10:52:00Z"/>
                          </w:rPr>
                        </w:pPr>
                        <w:del w:id="140" w:author="Tom Weierman" w:date="2011-06-06T10:52:00Z">
                          <w:r w:rsidDel="008B5BC1">
                            <w:rPr>
                              <w:b/>
                              <w:bCs/>
                            </w:rPr>
                            <w:delText>DHCD/</w:delText>
                          </w:r>
                        </w:del>
                        <w:r>
                          <w:rPr>
                            <w:b/>
                            <w:bCs/>
                          </w:rPr>
                          <w:t>DCF Referral</w:t>
                        </w:r>
                        <w:r>
                          <w:t xml:space="preserve"> </w:t>
                        </w:r>
                      </w:p>
                      <w:p w:rsidR="008B5BC1" w:rsidRPr="008B5BC1" w:rsidRDefault="007D2111" w:rsidP="00A53BD8">
                        <w:pPr>
                          <w:rPr>
                            <w:b/>
                            <w:sz w:val="24"/>
                            <w:szCs w:val="24"/>
                            <w:rPrChange w:id="141" w:author="Tom Weierman" w:date="2011-06-06T10:52:00Z">
                              <w:rPr>
                                <w:sz w:val="24"/>
                                <w:szCs w:val="24"/>
                              </w:rPr>
                            </w:rPrChange>
                          </w:rPr>
                        </w:pPr>
                        <w:ins w:id="142" w:author="Tom Weierman" w:date="2011-06-06T10:52:00Z">
                          <w:r w:rsidRPr="007D2111">
                            <w:rPr>
                              <w:b/>
                              <w:rPrChange w:id="143" w:author="Tom Weierman" w:date="2011-06-06T10:52:00Z">
                                <w:rPr/>
                              </w:rPrChange>
                            </w:rPr>
                            <w:t>DTA Referral</w:t>
                          </w:r>
                        </w:ins>
                      </w:p>
                    </w:tc>
                  </w:tr>
                </w:tbl>
                <w:p w:rsidR="00A53BD8" w:rsidRDefault="00A53BD8" w:rsidP="00AE6672">
                  <w:pPr>
                    <w:rPr>
                      <w:sz w:val="24"/>
                      <w:szCs w:val="24"/>
                    </w:rPr>
                  </w:pPr>
                </w:p>
              </w:tc>
            </w:tr>
            <w:tr w:rsidR="00A53BD8" w:rsidRPr="00175EB7" w:rsidTr="00A53BD8">
              <w:trPr>
                <w:gridBefore w:val="1"/>
                <w:gridAfter w:val="1"/>
                <w:wBefore w:w="15" w:type="dxa"/>
                <w:wAfter w:w="364" w:type="dxa"/>
                <w:trHeight w:val="939"/>
                <w:tblCellSpacing w:w="0" w:type="dxa"/>
              </w:trPr>
              <w:tc>
                <w:tcPr>
                  <w:tcW w:w="162" w:type="dxa"/>
                  <w:gridSpan w:val="3"/>
                  <w:hideMark/>
                </w:tcPr>
                <w:p w:rsidR="00A53BD8" w:rsidRPr="00A53BD8" w:rsidRDefault="00A53BD8" w:rsidP="00175EB7">
                  <w:pPr>
                    <w:spacing w:after="0" w:line="240" w:lineRule="auto"/>
                    <w:rPr>
                      <w:rFonts w:ascii="Times New Roman" w:eastAsia="Times New Roman" w:hAnsi="Times New Roman" w:cs="Times New Roman"/>
                      <w:sz w:val="24"/>
                      <w:szCs w:val="24"/>
                    </w:rPr>
                  </w:pPr>
                </w:p>
              </w:tc>
              <w:tc>
                <w:tcPr>
                  <w:tcW w:w="8849" w:type="dxa"/>
                  <w:gridSpan w:val="2"/>
                  <w:hideMark/>
                </w:tcPr>
                <w:p w:rsidR="00A53BD8" w:rsidRPr="00A53BD8" w:rsidRDefault="00FB2407" w:rsidP="00175EB7">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sz w:val="24"/>
                      <w:szCs w:val="24"/>
                    </w:rPr>
                    <w:t>Comment box remains as before</w:t>
                  </w:r>
                </w:p>
              </w:tc>
            </w:tr>
          </w:tbl>
          <w:p w:rsidR="00175EB7" w:rsidRDefault="00175EB7" w:rsidP="00D44B5A"/>
        </w:tc>
        <w:tc>
          <w:tcPr>
            <w:tcW w:w="1062" w:type="dxa"/>
          </w:tcPr>
          <w:p w:rsidR="00E971A3" w:rsidRDefault="00E971A3" w:rsidP="00D44B5A"/>
        </w:tc>
        <w:tc>
          <w:tcPr>
            <w:tcW w:w="2066" w:type="dxa"/>
          </w:tcPr>
          <w:p w:rsidR="00E971A3" w:rsidRDefault="00E971A3" w:rsidP="00E971A3">
            <w:pPr>
              <w:pStyle w:val="ListParagraph"/>
              <w:numPr>
                <w:ilvl w:val="0"/>
                <w:numId w:val="5"/>
              </w:numPr>
            </w:pPr>
            <w:r>
              <w:t>[Y/N] No Error (0)</w:t>
            </w:r>
          </w:p>
          <w:p w:rsidR="00E971A3" w:rsidRDefault="00E971A3" w:rsidP="00D44B5A">
            <w:pPr>
              <w:pStyle w:val="ListParagraph"/>
            </w:pPr>
            <w:r>
              <w:t>Error (1)</w:t>
            </w:r>
          </w:p>
          <w:p w:rsidR="00E971A3" w:rsidRDefault="00E971A3" w:rsidP="00E971A3">
            <w:pPr>
              <w:pStyle w:val="ListParagraph"/>
              <w:numPr>
                <w:ilvl w:val="0"/>
                <w:numId w:val="5"/>
              </w:numPr>
            </w:pPr>
            <w:r>
              <w:t>[Y/N]  Insufficient/Missing Documentation</w:t>
            </w:r>
          </w:p>
          <w:p w:rsidR="00E971A3" w:rsidRDefault="00E971A3" w:rsidP="00D44B5A">
            <w:pPr>
              <w:pStyle w:val="ListParagraph"/>
            </w:pPr>
          </w:p>
        </w:tc>
      </w:tr>
    </w:tbl>
    <w:p w:rsidR="00175EB7" w:rsidRPr="00A53BD8" w:rsidRDefault="00A53BD8">
      <w:pPr>
        <w:rPr>
          <w:b/>
        </w:rPr>
      </w:pPr>
      <w:r w:rsidRPr="00A53BD8">
        <w:rPr>
          <w:b/>
        </w:rPr>
        <w:lastRenderedPageBreak/>
        <w:t xml:space="preserve">Business Rule: </w:t>
      </w:r>
    </w:p>
    <w:p w:rsidR="00A53BD8" w:rsidRDefault="00A53BD8">
      <w:r>
        <w:t>If DTA authorized in section 200, then enable check box with a check mark on verify by DTA</w:t>
      </w:r>
    </w:p>
    <w:p w:rsidR="00A53BD8" w:rsidRDefault="00A53BD8">
      <w:pPr>
        <w:rPr>
          <w:ins w:id="144" w:author="Tom Weierman" w:date="2011-06-06T10:53:00Z"/>
        </w:rPr>
      </w:pPr>
      <w:r>
        <w:t>If DCF authorized in section 200, then enable check box with a check mark on verify by DCF</w:t>
      </w:r>
    </w:p>
    <w:p w:rsidR="00A21A7E" w:rsidRDefault="00A21A7E">
      <w:ins w:id="145" w:author="Tom Weierman" w:date="2011-06-06T10:53:00Z">
        <w:r>
          <w:t>If Homeless (DHCD/DCF referred) in section 200, then enable check box with a check mark on Homeless</w:t>
        </w:r>
      </w:ins>
    </w:p>
    <w:p w:rsidR="00175EB7" w:rsidRDefault="00175EB7">
      <w:r>
        <w:lastRenderedPageBreak/>
        <w:br w:type="page"/>
      </w:r>
    </w:p>
    <w:p w:rsidR="00175EB7" w:rsidRDefault="00175EB7" w:rsidP="00175EB7">
      <w:r>
        <w:lastRenderedPageBreak/>
        <w:t>IMPROPER PAYMENT FORM REQUIREMENTS</w:t>
      </w:r>
    </w:p>
    <w:p w:rsidR="00175EB7" w:rsidRDefault="00175EB7" w:rsidP="00175EB7">
      <w:r>
        <w:t>ACF 400 – SECTION I – 320 PARENTRAL WORK/TRAINING STATUS</w:t>
      </w:r>
    </w:p>
    <w:p w:rsidR="00175EB7" w:rsidRDefault="00175EB7" w:rsidP="00175EB7">
      <w:r>
        <w:t xml:space="preserve">(PARENT </w:t>
      </w:r>
      <w:proofErr w:type="gramStart"/>
      <w:r>
        <w:t>2 )</w:t>
      </w:r>
      <w:proofErr w:type="gramEnd"/>
    </w:p>
    <w:p w:rsidR="00175EB7" w:rsidRDefault="00175EB7" w:rsidP="00175EB7">
      <w:r>
        <w:rPr>
          <w:noProof/>
        </w:rPr>
        <w:drawing>
          <wp:inline distT="0" distB="0" distL="0" distR="0">
            <wp:extent cx="5943600" cy="962826"/>
            <wp:effectExtent l="19050" t="0" r="0" b="0"/>
            <wp:docPr id="46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0" w:type="auto"/>
        <w:tblLook w:val="04A0"/>
      </w:tblPr>
      <w:tblGrid>
        <w:gridCol w:w="2394"/>
        <w:gridCol w:w="2394"/>
        <w:gridCol w:w="2394"/>
        <w:gridCol w:w="2394"/>
      </w:tblGrid>
      <w:tr w:rsidR="00175EB7" w:rsidTr="00175EB7">
        <w:tc>
          <w:tcPr>
            <w:tcW w:w="2394" w:type="dxa"/>
          </w:tcPr>
          <w:p w:rsidR="00175EB7" w:rsidRDefault="00175EB7" w:rsidP="00175EB7">
            <w:r>
              <w:t>ELEMENTS OF ELIGIBILITY &amp; PAYMENT AUTHORIZATION (1)</w:t>
            </w:r>
          </w:p>
        </w:tc>
        <w:tc>
          <w:tcPr>
            <w:tcW w:w="2394" w:type="dxa"/>
          </w:tcPr>
          <w:p w:rsidR="00175EB7" w:rsidRDefault="00175EB7" w:rsidP="00175EB7">
            <w:r>
              <w:t>ANALYSIS OF CASE RECORD (2)</w:t>
            </w:r>
          </w:p>
        </w:tc>
        <w:tc>
          <w:tcPr>
            <w:tcW w:w="2394" w:type="dxa"/>
          </w:tcPr>
          <w:p w:rsidR="00175EB7" w:rsidRDefault="00175EB7" w:rsidP="00175EB7">
            <w:r>
              <w:t>FINDINGS (3)</w:t>
            </w:r>
          </w:p>
        </w:tc>
        <w:tc>
          <w:tcPr>
            <w:tcW w:w="2394" w:type="dxa"/>
          </w:tcPr>
          <w:p w:rsidR="00175EB7" w:rsidRDefault="00175EB7" w:rsidP="00175EB7">
            <w:r>
              <w:t xml:space="preserve">RESULTS (4) </w:t>
            </w:r>
          </w:p>
        </w:tc>
      </w:tr>
      <w:tr w:rsidR="00175EB7" w:rsidTr="00175EB7">
        <w:tc>
          <w:tcPr>
            <w:tcW w:w="2394" w:type="dxa"/>
          </w:tcPr>
          <w:p w:rsidR="00175EB7" w:rsidRDefault="00175EB7" w:rsidP="00175EB7">
            <w:r>
              <w:t>To receive services</w:t>
            </w:r>
            <w:ins w:id="146" w:author="Tom Weierman" w:date="2011-06-06T10:54:00Z">
              <w:r w:rsidR="00A21A7E">
                <w:t>,</w:t>
              </w:r>
            </w:ins>
            <w:r>
              <w:t xml:space="preserve"> a child's parent or parents must be working or attending </w:t>
            </w:r>
            <w:proofErr w:type="gramStart"/>
            <w:r>
              <w:t>a job</w:t>
            </w:r>
            <w:proofErr w:type="gramEnd"/>
            <w:r>
              <w:t xml:space="preserve"> training or educational program</w:t>
            </w:r>
            <w:ins w:id="147" w:author="Tom Weierman" w:date="2011-06-06T10:54:00Z">
              <w:r w:rsidR="00A21A7E">
                <w:t>,</w:t>
              </w:r>
            </w:ins>
            <w:r>
              <w:t xml:space="preserve"> or have a child receiving or needing to receive protective services.</w:t>
            </w:r>
          </w:p>
        </w:tc>
        <w:tc>
          <w:tcPr>
            <w:tcW w:w="2394" w:type="dxa"/>
          </w:tcPr>
          <w:p w:rsidR="00175EB7" w:rsidRDefault="00175EB7" w:rsidP="00175EB7">
            <w:r>
              <w:t>Parent 2</w:t>
            </w:r>
          </w:p>
          <w:p w:rsidR="00FB0E04" w:rsidRDefault="00FB0E04" w:rsidP="00175EB7"/>
          <w:p w:rsidR="00FB0E04" w:rsidRDefault="00FB0E04" w:rsidP="00175EB7">
            <w:r>
              <w:t xml:space="preserve">Same as parent 1 </w:t>
            </w:r>
          </w:p>
          <w:p w:rsidR="00FB2407" w:rsidRDefault="00FB2407" w:rsidP="00175EB7"/>
          <w:p w:rsidR="00FB2407" w:rsidRDefault="00FB2407" w:rsidP="00175EB7">
            <w:r>
              <w:rPr>
                <w:rFonts w:ascii="Times New Roman" w:eastAsia="Times New Roman" w:hAnsi="Times New Roman" w:cs="Times New Roman"/>
                <w:sz w:val="24"/>
                <w:szCs w:val="24"/>
              </w:rPr>
              <w:t>Comment box remains as before</w:t>
            </w:r>
          </w:p>
        </w:tc>
        <w:tc>
          <w:tcPr>
            <w:tcW w:w="2394" w:type="dxa"/>
          </w:tcPr>
          <w:p w:rsidR="00175EB7" w:rsidRDefault="00175EB7" w:rsidP="00175EB7"/>
        </w:tc>
        <w:tc>
          <w:tcPr>
            <w:tcW w:w="2394" w:type="dxa"/>
          </w:tcPr>
          <w:p w:rsidR="00175EB7" w:rsidRDefault="00175EB7" w:rsidP="00175EB7">
            <w:pPr>
              <w:pStyle w:val="ListParagraph"/>
              <w:numPr>
                <w:ilvl w:val="0"/>
                <w:numId w:val="16"/>
              </w:numPr>
            </w:pPr>
            <w:r>
              <w:t>[Y/N] No Error (0)</w:t>
            </w:r>
          </w:p>
          <w:p w:rsidR="00175EB7" w:rsidRDefault="00175EB7" w:rsidP="00175EB7">
            <w:pPr>
              <w:pStyle w:val="ListParagraph"/>
            </w:pPr>
            <w:r>
              <w:t>Error (1)</w:t>
            </w:r>
          </w:p>
          <w:p w:rsidR="00175EB7" w:rsidRDefault="00175EB7" w:rsidP="00175EB7">
            <w:pPr>
              <w:pStyle w:val="ListParagraph"/>
              <w:numPr>
                <w:ilvl w:val="0"/>
                <w:numId w:val="16"/>
              </w:numPr>
            </w:pPr>
            <w:r>
              <w:t>[Y/N]  Insufficient/Missing Documentation</w:t>
            </w:r>
          </w:p>
          <w:p w:rsidR="00175EB7" w:rsidRDefault="00175EB7" w:rsidP="00175EB7">
            <w:pPr>
              <w:pStyle w:val="ListParagraph"/>
            </w:pPr>
          </w:p>
        </w:tc>
      </w:tr>
    </w:tbl>
    <w:p w:rsidR="00175EB7" w:rsidRDefault="00175EB7"/>
    <w:p w:rsidR="00FB0E04" w:rsidRPr="00A53BD8" w:rsidRDefault="00FB0E04" w:rsidP="00FB0E04">
      <w:pPr>
        <w:rPr>
          <w:b/>
        </w:rPr>
      </w:pPr>
      <w:r w:rsidRPr="00A53BD8">
        <w:rPr>
          <w:b/>
        </w:rPr>
        <w:t xml:space="preserve">Business Rule: </w:t>
      </w:r>
    </w:p>
    <w:p w:rsidR="00FB0E04" w:rsidRDefault="00FB0E04" w:rsidP="00FB0E04">
      <w:r>
        <w:t>If DTA authorized in section 200, then enable check box with a check mark on verify by DTA</w:t>
      </w:r>
    </w:p>
    <w:p w:rsidR="00FB0E04" w:rsidRDefault="00FB0E04" w:rsidP="00FB0E04">
      <w:pPr>
        <w:rPr>
          <w:ins w:id="148" w:author="Tom Weierman" w:date="2011-06-06T10:54:00Z"/>
        </w:rPr>
      </w:pPr>
      <w:r>
        <w:t>If DCF authorized in section 200, then enable check box with a check mark on verify by DCF</w:t>
      </w:r>
    </w:p>
    <w:p w:rsidR="00A21A7E" w:rsidRDefault="00A21A7E" w:rsidP="00A21A7E">
      <w:pPr>
        <w:rPr>
          <w:ins w:id="149" w:author="Tom Weierman" w:date="2011-06-06T10:54:00Z"/>
        </w:rPr>
      </w:pPr>
      <w:ins w:id="150" w:author="Tom Weierman" w:date="2011-06-06T10:54:00Z">
        <w:r>
          <w:t>If Homeless (DHCD/DCF referred) in section 200, then enable check box with a check mark on Homeless</w:t>
        </w:r>
      </w:ins>
    </w:p>
    <w:p w:rsidR="00A21A7E" w:rsidRDefault="00A21A7E" w:rsidP="00FB0E04"/>
    <w:p w:rsidR="00063D41" w:rsidRDefault="00063D41"/>
    <w:p w:rsidR="00FB0E04" w:rsidRDefault="00FB0E04">
      <w:r>
        <w:br w:type="page"/>
      </w:r>
    </w:p>
    <w:p w:rsidR="00063D41" w:rsidRDefault="00063D41" w:rsidP="00063D41">
      <w:r>
        <w:lastRenderedPageBreak/>
        <w:t>IMPROPER PAYMENT FORM REQUIREMENTS</w:t>
      </w:r>
    </w:p>
    <w:p w:rsidR="00063D41" w:rsidRDefault="00063D41" w:rsidP="00063D41">
      <w:r>
        <w:t>ACF 400 – SECTION I – 330 QUALIFYING CHILD</w:t>
      </w:r>
    </w:p>
    <w:p w:rsidR="00063D41" w:rsidRDefault="009B5E56" w:rsidP="00063D41">
      <w:r>
        <w:rPr>
          <w:noProof/>
        </w:rPr>
        <w:drawing>
          <wp:inline distT="0" distB="0" distL="0" distR="0">
            <wp:extent cx="5943600" cy="96282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368" w:type="dxa"/>
        <w:tblLook w:val="04A0"/>
      </w:tblPr>
      <w:tblGrid>
        <w:gridCol w:w="2394"/>
        <w:gridCol w:w="4545"/>
        <w:gridCol w:w="1088"/>
        <w:gridCol w:w="2341"/>
      </w:tblGrid>
      <w:tr w:rsidR="00E971A3" w:rsidTr="00601AB4">
        <w:tc>
          <w:tcPr>
            <w:tcW w:w="2394" w:type="dxa"/>
          </w:tcPr>
          <w:p w:rsidR="00E971A3" w:rsidRDefault="00E971A3" w:rsidP="00D44B5A">
            <w:r>
              <w:t>ELEMENTS OF ELIGIBILITY &amp; PAYMENT AUTHORIZATION (1)</w:t>
            </w:r>
          </w:p>
        </w:tc>
        <w:tc>
          <w:tcPr>
            <w:tcW w:w="454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601AB4">
        <w:tc>
          <w:tcPr>
            <w:tcW w:w="2394" w:type="dxa"/>
          </w:tcPr>
          <w:p w:rsidR="00E971A3" w:rsidRDefault="00FB2407" w:rsidP="00FB2407">
            <w:r>
              <w:t>Determine if child is eligible for services, including (1) younger than 13 years, (2) younger than 19 years and physically or mentally incapable of caring for himself or herself, or under court supervision</w:t>
            </w:r>
            <w:ins w:id="151" w:author="Tom Weierman" w:date="2011-06-06T10:55:00Z">
              <w:r w:rsidR="00A21A7E">
                <w:t>,</w:t>
              </w:r>
            </w:ins>
            <w:r>
              <w:t xml:space="preserve"> or (3) meets other eligibility requirements defined in the State Plan, and (4) if child meets citizenship requirements as set forth in Federal policy.</w:t>
            </w:r>
          </w:p>
        </w:tc>
        <w:tc>
          <w:tcPr>
            <w:tcW w:w="4545" w:type="dxa"/>
          </w:tcPr>
          <w:tbl>
            <w:tblPr>
              <w:tblW w:w="0" w:type="auto"/>
              <w:tblCellMar>
                <w:left w:w="0" w:type="dxa"/>
                <w:right w:w="0" w:type="dxa"/>
              </w:tblCellMar>
              <w:tblLook w:val="04A0"/>
            </w:tblPr>
            <w:tblGrid>
              <w:gridCol w:w="4329"/>
            </w:tblGrid>
            <w:tr w:rsidR="00FB2407" w:rsidRPr="00FB2407" w:rsidTr="00FB2407">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3894"/>
                  </w:tblGrid>
                  <w:tr w:rsidR="00FB2407" w:rsidRPr="00FB2407" w:rsidDel="00A21A7E">
                    <w:trPr>
                      <w:tblCellSpacing w:w="0" w:type="dxa"/>
                      <w:del w:id="152" w:author="Tom Weierman" w:date="2011-06-06T10:56:00Z"/>
                    </w:trPr>
                    <w:tc>
                      <w:tcPr>
                        <w:tcW w:w="150" w:type="dxa"/>
                        <w:hideMark/>
                      </w:tcPr>
                      <w:p w:rsidR="00FB2407" w:rsidRPr="00FB2407" w:rsidDel="00A21A7E" w:rsidRDefault="007D2111" w:rsidP="00FB2407">
                        <w:pPr>
                          <w:spacing w:after="0" w:line="240" w:lineRule="auto"/>
                          <w:rPr>
                            <w:del w:id="153" w:author="Tom Weierman" w:date="2011-06-06T10:56:00Z"/>
                            <w:rFonts w:ascii="Times New Roman" w:eastAsia="Times New Roman" w:hAnsi="Times New Roman" w:cs="Times New Roman"/>
                            <w:sz w:val="24"/>
                            <w:szCs w:val="24"/>
                          </w:rPr>
                        </w:pPr>
                        <w:del w:id="154" w:author="Tom Weierman" w:date="2011-06-06T10:56:00Z">
                          <w:r w:rsidRPr="00FB2407" w:rsidDel="00A21A7E">
                            <w:rPr>
                              <w:rFonts w:ascii="Times New Roman" w:eastAsia="Times New Roman" w:hAnsi="Times New Roman" w:cs="Times New Roman"/>
                              <w:sz w:val="24"/>
                              <w:szCs w:val="24"/>
                            </w:rPr>
                            <w:object w:dxaOrig="225" w:dyaOrig="225">
                              <v:shape id="_x0000_i1302" type="#_x0000_t75" style="width:20.25pt;height:18pt" o:ole="">
                                <v:imagedata r:id="rId8" o:title=""/>
                              </v:shape>
                              <w:control r:id="rId59" w:name="DefaultOcxName20" w:shapeid="_x0000_i1302"/>
                            </w:object>
                          </w:r>
                        </w:del>
                      </w:p>
                    </w:tc>
                    <w:tc>
                      <w:tcPr>
                        <w:tcW w:w="0" w:type="auto"/>
                        <w:hideMark/>
                      </w:tcPr>
                      <w:p w:rsidR="00FB2407" w:rsidRPr="00FB2407" w:rsidDel="00A21A7E" w:rsidRDefault="00444235" w:rsidP="00FB2407">
                        <w:pPr>
                          <w:spacing w:after="0" w:line="240" w:lineRule="auto"/>
                          <w:rPr>
                            <w:del w:id="155" w:author="Tom Weierman" w:date="2011-06-06T10:56:00Z"/>
                            <w:rFonts w:ascii="Times New Roman" w:eastAsia="Times New Roman" w:hAnsi="Times New Roman" w:cs="Times New Roman"/>
                            <w:sz w:val="24"/>
                            <w:szCs w:val="24"/>
                          </w:rPr>
                        </w:pPr>
                        <w:del w:id="156" w:author="Tom Weierman" w:date="2011-06-06T10:56:00Z">
                          <w:r w:rsidDel="00A21A7E">
                            <w:rPr>
                              <w:rFonts w:ascii="Times New Roman" w:eastAsia="Times New Roman" w:hAnsi="Times New Roman" w:cs="Times New Roman"/>
                              <w:sz w:val="24"/>
                              <w:szCs w:val="24"/>
                            </w:rPr>
                            <w:delText>Birth certificate</w:delText>
                          </w:r>
                          <w:r w:rsidR="00FB2407" w:rsidRPr="00FB2407" w:rsidDel="00A21A7E">
                            <w:rPr>
                              <w:rFonts w:ascii="Times New Roman" w:eastAsia="Times New Roman" w:hAnsi="Times New Roman" w:cs="Times New Roman"/>
                              <w:sz w:val="24"/>
                              <w:szCs w:val="24"/>
                            </w:rPr>
                            <w:delText xml:space="preserve"> </w:delText>
                          </w:r>
                        </w:del>
                      </w:p>
                    </w:tc>
                  </w:tr>
                </w:tbl>
                <w:p w:rsidR="00FB2407" w:rsidRPr="00FB2407" w:rsidRDefault="00FB2407" w:rsidP="00FB2407">
                  <w:pPr>
                    <w:spacing w:after="0" w:line="240" w:lineRule="auto"/>
                    <w:rPr>
                      <w:rFonts w:ascii="Times New Roman" w:eastAsia="Times New Roman" w:hAnsi="Times New Roman" w:cs="Times New Roman"/>
                      <w:sz w:val="24"/>
                      <w:szCs w:val="24"/>
                    </w:rPr>
                  </w:pPr>
                </w:p>
              </w:tc>
            </w:tr>
            <w:tr w:rsidR="002C2348" w:rsidRPr="00FB2407" w:rsidTr="00AE6672">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3894"/>
                  </w:tblGrid>
                  <w:tr w:rsidR="002C2348" w:rsidRPr="00FB2407" w:rsidDel="00A21A7E" w:rsidTr="00AE6672">
                    <w:trPr>
                      <w:tblCellSpacing w:w="0" w:type="dxa"/>
                      <w:del w:id="157" w:author="Tom Weierman" w:date="2011-06-06T10:56:00Z"/>
                    </w:trPr>
                    <w:tc>
                      <w:tcPr>
                        <w:tcW w:w="150" w:type="dxa"/>
                        <w:hideMark/>
                      </w:tcPr>
                      <w:p w:rsidR="002C2348" w:rsidRPr="00FB2407" w:rsidDel="00A21A7E" w:rsidRDefault="007D2111" w:rsidP="00AE6672">
                        <w:pPr>
                          <w:spacing w:after="0" w:line="240" w:lineRule="auto"/>
                          <w:rPr>
                            <w:del w:id="158" w:author="Tom Weierman" w:date="2011-06-06T10:56:00Z"/>
                            <w:rFonts w:ascii="Times New Roman" w:eastAsia="Times New Roman" w:hAnsi="Times New Roman" w:cs="Times New Roman"/>
                            <w:sz w:val="24"/>
                            <w:szCs w:val="24"/>
                          </w:rPr>
                        </w:pPr>
                        <w:del w:id="159" w:author="Tom Weierman" w:date="2011-06-06T10:56:00Z">
                          <w:r w:rsidRPr="00FB2407" w:rsidDel="00A21A7E">
                            <w:rPr>
                              <w:rFonts w:ascii="Times New Roman" w:eastAsia="Times New Roman" w:hAnsi="Times New Roman" w:cs="Times New Roman"/>
                              <w:sz w:val="24"/>
                              <w:szCs w:val="24"/>
                            </w:rPr>
                            <w:object w:dxaOrig="225" w:dyaOrig="225">
                              <v:shape id="_x0000_i1305" type="#_x0000_t75" style="width:20.25pt;height:18pt" o:ole="">
                                <v:imagedata r:id="rId8" o:title=""/>
                              </v:shape>
                              <w:control r:id="rId60" w:name="DefaultOcxName201" w:shapeid="_x0000_i1305"/>
                            </w:object>
                          </w:r>
                        </w:del>
                      </w:p>
                    </w:tc>
                    <w:tc>
                      <w:tcPr>
                        <w:tcW w:w="0" w:type="auto"/>
                        <w:hideMark/>
                      </w:tcPr>
                      <w:p w:rsidR="002C2348" w:rsidRPr="00FB2407" w:rsidDel="00A21A7E" w:rsidRDefault="002C2348" w:rsidP="00AE6672">
                        <w:pPr>
                          <w:spacing w:after="0" w:line="240" w:lineRule="auto"/>
                          <w:rPr>
                            <w:del w:id="160" w:author="Tom Weierman" w:date="2011-06-06T10:56:00Z"/>
                            <w:rFonts w:ascii="Times New Roman" w:eastAsia="Times New Roman" w:hAnsi="Times New Roman" w:cs="Times New Roman"/>
                            <w:sz w:val="24"/>
                            <w:szCs w:val="24"/>
                          </w:rPr>
                        </w:pPr>
                        <w:del w:id="161" w:author="Tom Weierman" w:date="2011-06-06T10:56:00Z">
                          <w:r w:rsidDel="00A21A7E">
                            <w:rPr>
                              <w:rFonts w:ascii="Times New Roman" w:eastAsia="Times New Roman" w:hAnsi="Times New Roman" w:cs="Times New Roman"/>
                              <w:sz w:val="24"/>
                              <w:szCs w:val="24"/>
                            </w:rPr>
                            <w:delText>Other</w:delText>
                          </w:r>
                          <w:r w:rsidRPr="00FB2407" w:rsidDel="00A21A7E">
                            <w:rPr>
                              <w:rFonts w:ascii="Times New Roman" w:eastAsia="Times New Roman" w:hAnsi="Times New Roman" w:cs="Times New Roman"/>
                              <w:sz w:val="24"/>
                              <w:szCs w:val="24"/>
                            </w:rPr>
                            <w:delText xml:space="preserve"> </w:delText>
                          </w:r>
                        </w:del>
                      </w:p>
                    </w:tc>
                  </w:tr>
                </w:tbl>
                <w:p w:rsidR="002C2348" w:rsidRPr="00FB2407" w:rsidRDefault="002C2348" w:rsidP="00AE6672">
                  <w:pPr>
                    <w:spacing w:after="0" w:line="240" w:lineRule="auto"/>
                    <w:rPr>
                      <w:rFonts w:ascii="Times New Roman" w:eastAsia="Times New Roman" w:hAnsi="Times New Roman" w:cs="Times New Roman"/>
                      <w:sz w:val="24"/>
                      <w:szCs w:val="24"/>
                    </w:rPr>
                  </w:pPr>
                </w:p>
              </w:tc>
            </w:tr>
            <w:tr w:rsidR="002C2348" w:rsidRPr="00FB2407" w:rsidTr="00FB2407">
              <w:tc>
                <w:tcPr>
                  <w:tcW w:w="0" w:type="auto"/>
                  <w:tcMar>
                    <w:top w:w="15" w:type="dxa"/>
                    <w:left w:w="15" w:type="dxa"/>
                    <w:bottom w:w="15" w:type="dxa"/>
                    <w:right w:w="15" w:type="dxa"/>
                  </w:tcMar>
                  <w:vAlign w:val="center"/>
                  <w:hideMark/>
                </w:tcPr>
                <w:p w:rsidR="002C2348" w:rsidRPr="00FB2407" w:rsidRDefault="002C2348" w:rsidP="00FB2407">
                  <w:pPr>
                    <w:spacing w:after="0" w:line="240" w:lineRule="auto"/>
                    <w:rPr>
                      <w:rFonts w:ascii="Times New Roman" w:eastAsia="Times New Roman" w:hAnsi="Times New Roman" w:cs="Times New Roman"/>
                      <w:sz w:val="24"/>
                      <w:szCs w:val="24"/>
                    </w:rPr>
                  </w:pPr>
                </w:p>
              </w:tc>
            </w:tr>
            <w:tr w:rsidR="00444235" w:rsidRPr="00FB2407" w:rsidTr="00FB2407">
              <w:tc>
                <w:tcPr>
                  <w:tcW w:w="0" w:type="auto"/>
                  <w:tcMar>
                    <w:top w:w="15" w:type="dxa"/>
                    <w:left w:w="15" w:type="dxa"/>
                    <w:bottom w:w="15" w:type="dxa"/>
                    <w:right w:w="15" w:type="dxa"/>
                  </w:tcMar>
                  <w:vAlign w:val="center"/>
                  <w:hideMark/>
                </w:tcPr>
                <w:p w:rsidR="00444235" w:rsidRPr="00A21A7E" w:rsidRDefault="007D2111" w:rsidP="00A21A7E">
                  <w:pPr>
                    <w:spacing w:after="0" w:line="240" w:lineRule="auto"/>
                    <w:rPr>
                      <w:rFonts w:ascii="Times New Roman" w:eastAsia="Times New Roman" w:hAnsi="Times New Roman" w:cs="Times New Roman"/>
                      <w:b/>
                      <w:sz w:val="24"/>
                      <w:szCs w:val="24"/>
                      <w:rPrChange w:id="162" w:author="Tom Weierman" w:date="2011-06-06T10:58:00Z">
                        <w:rPr>
                          <w:rFonts w:ascii="Times New Roman" w:eastAsia="Times New Roman" w:hAnsi="Times New Roman" w:cs="Times New Roman"/>
                          <w:sz w:val="24"/>
                          <w:szCs w:val="24"/>
                        </w:rPr>
                      </w:rPrChange>
                    </w:rPr>
                  </w:pPr>
                  <w:ins w:id="163" w:author="Tom Weierman" w:date="2011-06-06T10:56:00Z">
                    <w:r w:rsidRPr="007D2111">
                      <w:rPr>
                        <w:rFonts w:ascii="Times New Roman" w:eastAsia="Times New Roman" w:hAnsi="Times New Roman" w:cs="Times New Roman"/>
                        <w:b/>
                        <w:sz w:val="24"/>
                        <w:szCs w:val="24"/>
                        <w:rPrChange w:id="164" w:author="Tom Weierman" w:date="2011-06-06T10:58:00Z">
                          <w:rPr>
                            <w:rFonts w:ascii="Times New Roman" w:eastAsia="Times New Roman" w:hAnsi="Times New Roman" w:cs="Times New Roman"/>
                            <w:sz w:val="24"/>
                            <w:szCs w:val="24"/>
                          </w:rPr>
                        </w:rPrChange>
                      </w:rPr>
                      <w:t xml:space="preserve">Child is </w:t>
                    </w:r>
                  </w:ins>
                  <w:del w:id="165" w:author="Tom Weierman" w:date="2011-06-06T10:56:00Z">
                    <w:r w:rsidRPr="007D2111">
                      <w:rPr>
                        <w:rFonts w:ascii="Times New Roman" w:eastAsia="Times New Roman" w:hAnsi="Times New Roman" w:cs="Times New Roman"/>
                        <w:b/>
                        <w:sz w:val="24"/>
                        <w:szCs w:val="24"/>
                        <w:rPrChange w:id="166" w:author="Tom Weierman" w:date="2011-06-06T10:58:00Z">
                          <w:rPr>
                            <w:rFonts w:ascii="Times New Roman" w:eastAsia="Times New Roman" w:hAnsi="Times New Roman" w:cs="Times New Roman"/>
                            <w:sz w:val="24"/>
                            <w:szCs w:val="24"/>
                          </w:rPr>
                        </w:rPrChange>
                      </w:rPr>
                      <w:delText>U</w:delText>
                    </w:r>
                  </w:del>
                  <w:ins w:id="167" w:author="Tom Weierman" w:date="2011-06-06T10:56:00Z">
                    <w:r w:rsidRPr="007D2111">
                      <w:rPr>
                        <w:rFonts w:ascii="Times New Roman" w:eastAsia="Times New Roman" w:hAnsi="Times New Roman" w:cs="Times New Roman"/>
                        <w:b/>
                        <w:sz w:val="24"/>
                        <w:szCs w:val="24"/>
                        <w:rPrChange w:id="168" w:author="Tom Weierman" w:date="2011-06-06T10:58:00Z">
                          <w:rPr>
                            <w:rFonts w:ascii="Times New Roman" w:eastAsia="Times New Roman" w:hAnsi="Times New Roman" w:cs="Times New Roman"/>
                            <w:sz w:val="24"/>
                            <w:szCs w:val="24"/>
                          </w:rPr>
                        </w:rPrChange>
                      </w:rPr>
                      <w:t>u</w:t>
                    </w:r>
                  </w:ins>
                  <w:r w:rsidRPr="007D2111">
                    <w:rPr>
                      <w:rFonts w:ascii="Times New Roman" w:eastAsia="Times New Roman" w:hAnsi="Times New Roman" w:cs="Times New Roman"/>
                      <w:b/>
                      <w:sz w:val="24"/>
                      <w:szCs w:val="24"/>
                      <w:rPrChange w:id="169" w:author="Tom Weierman" w:date="2011-06-06T10:58:00Z">
                        <w:rPr>
                          <w:rFonts w:ascii="Times New Roman" w:eastAsia="Times New Roman" w:hAnsi="Times New Roman" w:cs="Times New Roman"/>
                          <w:sz w:val="24"/>
                          <w:szCs w:val="24"/>
                        </w:rPr>
                      </w:rPrChange>
                    </w:rPr>
                    <w:t>nder 13 years</w:t>
                  </w: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2"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7D2111"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08" type="#_x0000_t75" style="width:20.25pt;height:18pt" o:ole="">
                              <v:imagedata r:id="rId8" o:title=""/>
                            </v:shape>
                            <w:control r:id="rId61" w:name="DefaultOcxName193" w:shapeid="_x0000_i1308"/>
                          </w:object>
                        </w:r>
                      </w:p>
                    </w:tc>
                    <w:tc>
                      <w:tcPr>
                        <w:tcW w:w="0" w:type="auto"/>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444235">
                    <w:trPr>
                      <w:tblCellSpacing w:w="0" w:type="dxa"/>
                    </w:trPr>
                    <w:tc>
                      <w:tcPr>
                        <w:tcW w:w="75" w:type="dxa"/>
                        <w:vAlign w:val="center"/>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3"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444235" w:rsidRPr="00FB2407" w:rsidRDefault="007D2111"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11" type="#_x0000_t75" style="width:20.25pt;height:18pt" o:ole="">
                              <v:imagedata r:id="rId8" o:title=""/>
                            </v:shape>
                            <w:control r:id="rId62" w:name="DefaultOcxName194" w:shapeid="_x0000_i1311"/>
                          </w:object>
                        </w:r>
                      </w:p>
                    </w:tc>
                    <w:tc>
                      <w:tcPr>
                        <w:tcW w:w="0" w:type="auto"/>
                        <w:hideMark/>
                      </w:tcPr>
                      <w:p w:rsidR="00444235"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(explain comments)</w:t>
                        </w:r>
                      </w:p>
                      <w:p w:rsidR="00444235" w:rsidRPr="00FB2407" w:rsidRDefault="00444235"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tcMar>
                    <w:top w:w="15" w:type="dxa"/>
                    <w:left w:w="15" w:type="dxa"/>
                    <w:bottom w:w="15" w:type="dxa"/>
                    <w:right w:w="15" w:type="dxa"/>
                  </w:tcMar>
                  <w:vAlign w:val="center"/>
                  <w:hideMark/>
                </w:tcPr>
                <w:p w:rsidR="00444235" w:rsidRPr="00A21A7E" w:rsidRDefault="007D2111" w:rsidP="00A21A7E">
                  <w:pPr>
                    <w:spacing w:after="0" w:line="240" w:lineRule="auto"/>
                    <w:ind w:left="720"/>
                    <w:contextualSpacing/>
                    <w:rPr>
                      <w:rFonts w:ascii="Times New Roman" w:eastAsia="Times New Roman" w:hAnsi="Times New Roman" w:cs="Times New Roman"/>
                      <w:b/>
                      <w:sz w:val="24"/>
                      <w:szCs w:val="24"/>
                      <w:rPrChange w:id="170" w:author="Tom Weierman" w:date="2011-06-06T10:58:00Z">
                        <w:rPr>
                          <w:rFonts w:ascii="Times New Roman" w:eastAsia="Times New Roman" w:hAnsi="Times New Roman" w:cs="Times New Roman"/>
                          <w:sz w:val="24"/>
                          <w:szCs w:val="24"/>
                        </w:rPr>
                      </w:rPrChange>
                    </w:rPr>
                  </w:pPr>
                  <w:ins w:id="171" w:author="Tom Weierman" w:date="2011-06-06T10:56:00Z">
                    <w:r w:rsidRPr="007D2111">
                      <w:rPr>
                        <w:rFonts w:ascii="Times New Roman" w:eastAsia="Times New Roman" w:hAnsi="Times New Roman" w:cs="Times New Roman"/>
                        <w:b/>
                        <w:sz w:val="24"/>
                        <w:szCs w:val="24"/>
                        <w:rPrChange w:id="172" w:author="Tom Weierman" w:date="2011-06-06T10:58:00Z">
                          <w:rPr>
                            <w:rFonts w:ascii="Times New Roman" w:eastAsia="Times New Roman" w:hAnsi="Times New Roman" w:cs="Times New Roman"/>
                            <w:sz w:val="24"/>
                            <w:szCs w:val="24"/>
                          </w:rPr>
                        </w:rPrChange>
                      </w:rPr>
                      <w:t xml:space="preserve">Child is </w:t>
                    </w:r>
                  </w:ins>
                  <w:del w:id="173" w:author="Tom Weierman" w:date="2011-06-06T10:56:00Z">
                    <w:r w:rsidRPr="007D2111">
                      <w:rPr>
                        <w:rFonts w:ascii="Times New Roman" w:eastAsia="Times New Roman" w:hAnsi="Times New Roman" w:cs="Times New Roman"/>
                        <w:b/>
                        <w:sz w:val="24"/>
                        <w:szCs w:val="24"/>
                        <w:rPrChange w:id="174" w:author="Tom Weierman" w:date="2011-06-06T10:58:00Z">
                          <w:rPr>
                            <w:rFonts w:ascii="Times New Roman" w:eastAsia="Times New Roman" w:hAnsi="Times New Roman" w:cs="Times New Roman"/>
                            <w:sz w:val="24"/>
                            <w:szCs w:val="24"/>
                          </w:rPr>
                        </w:rPrChange>
                      </w:rPr>
                      <w:delText>B</w:delText>
                    </w:r>
                  </w:del>
                  <w:ins w:id="175" w:author="Tom Weierman" w:date="2011-06-06T10:56:00Z">
                    <w:r w:rsidRPr="007D2111">
                      <w:rPr>
                        <w:rFonts w:ascii="Times New Roman" w:eastAsia="Times New Roman" w:hAnsi="Times New Roman" w:cs="Times New Roman"/>
                        <w:b/>
                        <w:sz w:val="24"/>
                        <w:szCs w:val="24"/>
                        <w:rPrChange w:id="176" w:author="Tom Weierman" w:date="2011-06-06T10:58:00Z">
                          <w:rPr>
                            <w:rFonts w:ascii="Times New Roman" w:eastAsia="Times New Roman" w:hAnsi="Times New Roman" w:cs="Times New Roman"/>
                            <w:sz w:val="24"/>
                            <w:szCs w:val="24"/>
                          </w:rPr>
                        </w:rPrChange>
                      </w:rPr>
                      <w:t>b</w:t>
                    </w:r>
                  </w:ins>
                  <w:r w:rsidRPr="007D2111">
                    <w:rPr>
                      <w:rFonts w:ascii="Times New Roman" w:eastAsia="Times New Roman" w:hAnsi="Times New Roman" w:cs="Times New Roman"/>
                      <w:b/>
                      <w:sz w:val="24"/>
                      <w:szCs w:val="24"/>
                      <w:rPrChange w:id="177" w:author="Tom Weierman" w:date="2011-06-06T10:58:00Z">
                        <w:rPr>
                          <w:rFonts w:ascii="Times New Roman" w:eastAsia="Times New Roman" w:hAnsi="Times New Roman" w:cs="Times New Roman"/>
                          <w:sz w:val="24"/>
                          <w:szCs w:val="24"/>
                        </w:rPr>
                      </w:rPrChange>
                    </w:rPr>
                    <w:t>etween 13 and 16 years</w:t>
                  </w: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5"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7D2111"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14" type="#_x0000_t75" style="width:20.25pt;height:18pt" o:ole="">
                              <v:imagedata r:id="rId8" o:title=""/>
                            </v:shape>
                            <w:control r:id="rId63" w:name="DefaultOcxName1921" w:shapeid="_x0000_i1314"/>
                          </w:object>
                        </w:r>
                      </w:p>
                    </w:tc>
                    <w:tc>
                      <w:tcPr>
                        <w:tcW w:w="0" w:type="auto"/>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of special needs form</w:t>
                        </w: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6"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7D2111"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17" type="#_x0000_t75" style="width:20.25pt;height:18pt" o:ole="">
                              <v:imagedata r:id="rId8" o:title=""/>
                            </v:shape>
                            <w:control r:id="rId64" w:name="DefaultOcxName1931" w:shapeid="_x0000_i1317"/>
                          </w:object>
                        </w:r>
                      </w:p>
                    </w:tc>
                    <w:tc>
                      <w:tcPr>
                        <w:tcW w:w="0" w:type="auto"/>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tcMar>
                    <w:top w:w="15" w:type="dxa"/>
                    <w:left w:w="15" w:type="dxa"/>
                    <w:bottom w:w="15" w:type="dxa"/>
                    <w:right w:w="15" w:type="dxa"/>
                  </w:tcMar>
                  <w:vAlign w:val="center"/>
                  <w:hideMark/>
                </w:tcPr>
                <w:p w:rsidR="00444235" w:rsidRPr="00444235" w:rsidRDefault="00444235" w:rsidP="00AE6672">
                  <w:pPr>
                    <w:spacing w:after="0" w:line="240" w:lineRule="auto"/>
                    <w:rPr>
                      <w:rFonts w:ascii="Times New Roman" w:eastAsia="Times New Roman" w:hAnsi="Times New Roman" w:cs="Times New Roman"/>
                      <w:b/>
                      <w:sz w:val="24"/>
                      <w:szCs w:val="24"/>
                    </w:rPr>
                  </w:pPr>
                  <w:r w:rsidRPr="00444235">
                    <w:rPr>
                      <w:rFonts w:ascii="Times New Roman" w:eastAsia="Times New Roman" w:hAnsi="Times New Roman" w:cs="Times New Roman"/>
                      <w:b/>
                      <w:sz w:val="24"/>
                      <w:szCs w:val="24"/>
                    </w:rPr>
                    <w:t>Proof of Citizenship</w:t>
                  </w: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7"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7D2111"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20" type="#_x0000_t75" style="width:20.25pt;height:18pt" o:ole="">
                              <v:imagedata r:id="rId8" o:title=""/>
                            </v:shape>
                            <w:control r:id="rId65" w:name="DefaultOcxName19311" w:shapeid="_x0000_i1320"/>
                          </w:object>
                        </w:r>
                      </w:p>
                    </w:tc>
                    <w:tc>
                      <w:tcPr>
                        <w:tcW w:w="0" w:type="auto"/>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8"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7D2111"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23" type="#_x0000_t75" style="width:20.25pt;height:18pt" o:ole="">
                              <v:imagedata r:id="rId8" o:title=""/>
                            </v:shape>
                            <w:control r:id="rId66" w:name="DefaultOcxName19312" w:shapeid="_x0000_i1323"/>
                          </w:object>
                        </w:r>
                      </w:p>
                    </w:tc>
                    <w:tc>
                      <w:tcPr>
                        <w:tcW w:w="0" w:type="auto"/>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ins w:id="178"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S</w:t>
                        </w:r>
                        <w:ins w:id="179"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passport</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9"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7D2111"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26" type="#_x0000_t75" style="width:20.25pt;height:18pt" o:ole="">
                              <v:imagedata r:id="rId8" o:title=""/>
                            </v:shape>
                            <w:control r:id="rId67" w:name="DefaultOcxName19313" w:shapeid="_x0000_i1326"/>
                          </w:object>
                        </w:r>
                      </w:p>
                    </w:tc>
                    <w:tc>
                      <w:tcPr>
                        <w:tcW w:w="0" w:type="auto"/>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of birth abroad of a U</w:t>
                        </w:r>
                        <w:ins w:id="180"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S</w:t>
                        </w:r>
                        <w:ins w:id="181"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citizen</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2"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7D2111"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29" type="#_x0000_t75" style="width:20.25pt;height:18pt" o:ole="">
                              <v:imagedata r:id="rId8" o:title=""/>
                            </v:shape>
                            <w:control r:id="rId68" w:name="DefaultOcxName193121" w:shapeid="_x0000_i1329"/>
                          </w:object>
                        </w:r>
                      </w:p>
                    </w:tc>
                    <w:tc>
                      <w:tcPr>
                        <w:tcW w:w="0" w:type="auto"/>
                        <w:hideMark/>
                      </w:tcPr>
                      <w:p w:rsidR="00601AB4" w:rsidRPr="00FB2407" w:rsidRDefault="00601AB4" w:rsidP="00A21A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evidence of </w:t>
                        </w:r>
                        <w:del w:id="182" w:author="Tom Weierman" w:date="2011-06-06T10:57:00Z">
                          <w:r w:rsidDel="00A21A7E">
                            <w:rPr>
                              <w:rFonts w:ascii="Times New Roman" w:eastAsia="Times New Roman" w:hAnsi="Times New Roman" w:cs="Times New Roman"/>
                              <w:sz w:val="24"/>
                              <w:szCs w:val="24"/>
                            </w:rPr>
                            <w:delText xml:space="preserve">United </w:delText>
                          </w:r>
                        </w:del>
                        <w:ins w:id="183" w:author="Tom Weierman" w:date="2011-06-06T10:57:00Z">
                          <w:r w:rsidR="00A21A7E">
                            <w:rPr>
                              <w:rFonts w:ascii="Times New Roman" w:eastAsia="Times New Roman" w:hAnsi="Times New Roman" w:cs="Times New Roman"/>
                              <w:sz w:val="24"/>
                              <w:szCs w:val="24"/>
                            </w:rPr>
                            <w:t xml:space="preserve">U. </w:t>
                          </w:r>
                        </w:ins>
                        <w:del w:id="184" w:author="Tom Weierman" w:date="2011-06-06T10:57:00Z">
                          <w:r w:rsidDel="00A21A7E">
                            <w:rPr>
                              <w:rFonts w:ascii="Times New Roman" w:eastAsia="Times New Roman" w:hAnsi="Times New Roman" w:cs="Times New Roman"/>
                              <w:sz w:val="24"/>
                              <w:szCs w:val="24"/>
                            </w:rPr>
                            <w:delText>s</w:delText>
                          </w:r>
                        </w:del>
                        <w:ins w:id="185" w:author="Tom Weierman" w:date="2011-06-06T10:57:00Z">
                          <w:r w:rsidR="00A21A7E">
                            <w:rPr>
                              <w:rFonts w:ascii="Times New Roman" w:eastAsia="Times New Roman" w:hAnsi="Times New Roman" w:cs="Times New Roman"/>
                              <w:sz w:val="24"/>
                              <w:szCs w:val="24"/>
                            </w:rPr>
                            <w:t>S.</w:t>
                          </w:r>
                        </w:ins>
                        <w:del w:id="186" w:author="Tom Weierman" w:date="2011-06-06T10:57:00Z">
                          <w:r w:rsidDel="00A21A7E">
                            <w:rPr>
                              <w:rFonts w:ascii="Times New Roman" w:eastAsia="Times New Roman" w:hAnsi="Times New Roman" w:cs="Times New Roman"/>
                              <w:sz w:val="24"/>
                              <w:szCs w:val="24"/>
                            </w:rPr>
                            <w:delText>tates</w:delText>
                          </w:r>
                        </w:del>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citizenship</w:t>
                        </w:r>
                        <w:proofErr w:type="gramEnd"/>
                        <w:r>
                          <w:rPr>
                            <w:rFonts w:ascii="Times New Roman" w:eastAsia="Times New Roman" w:hAnsi="Times New Roman" w:cs="Times New Roman"/>
                            <w:sz w:val="24"/>
                            <w:szCs w:val="24"/>
                          </w:rPr>
                          <w:t xml:space="preserve">, </w:t>
                        </w:r>
                        <w:del w:id="187" w:author="Tom Weierman" w:date="2011-06-06T10:57:00Z">
                          <w:r w:rsidDel="00A21A7E">
                            <w:rPr>
                              <w:rFonts w:ascii="Times New Roman" w:eastAsia="Times New Roman" w:hAnsi="Times New Roman" w:cs="Times New Roman"/>
                              <w:sz w:val="24"/>
                              <w:szCs w:val="24"/>
                            </w:rPr>
                            <w:delText xml:space="preserve">United </w:delText>
                          </w:r>
                        </w:del>
                        <w:ins w:id="188" w:author="Tom Weierman" w:date="2011-06-06T10:57:00Z">
                          <w:r w:rsidR="00A21A7E">
                            <w:rPr>
                              <w:rFonts w:ascii="Times New Roman" w:eastAsia="Times New Roman" w:hAnsi="Times New Roman" w:cs="Times New Roman"/>
                              <w:sz w:val="24"/>
                              <w:szCs w:val="24"/>
                            </w:rPr>
                            <w:t>U.S.</w:t>
                          </w:r>
                        </w:ins>
                        <w:del w:id="189" w:author="Tom Weierman" w:date="2011-06-06T10:57:00Z">
                          <w:r w:rsidDel="00A21A7E">
                            <w:rPr>
                              <w:rFonts w:ascii="Times New Roman" w:eastAsia="Times New Roman" w:hAnsi="Times New Roman" w:cs="Times New Roman"/>
                              <w:sz w:val="24"/>
                              <w:szCs w:val="24"/>
                            </w:rPr>
                            <w:delText>states</w:delText>
                          </w:r>
                        </w:del>
                        <w:r>
                          <w:rPr>
                            <w:rFonts w:ascii="Times New Roman" w:eastAsia="Times New Roman" w:hAnsi="Times New Roman" w:cs="Times New Roman"/>
                            <w:sz w:val="24"/>
                            <w:szCs w:val="24"/>
                          </w:rPr>
                          <w:t xml:space="preserve"> National status or Alien status</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tcMar>
                    <w:top w:w="15" w:type="dxa"/>
                    <w:left w:w="15" w:type="dxa"/>
                    <w:bottom w:w="15" w:type="dxa"/>
                    <w:right w:w="15" w:type="dxa"/>
                  </w:tcMar>
                  <w:vAlign w:val="center"/>
                  <w:hideMark/>
                </w:tcPr>
                <w:p w:rsidR="00601AB4" w:rsidRDefault="00601AB4" w:rsidP="00AE6672">
                  <w:pPr>
                    <w:spacing w:after="0" w:line="240" w:lineRule="auto"/>
                    <w:rPr>
                      <w:ins w:id="190" w:author="Tom Weierman" w:date="2011-06-06T10:58:00Z"/>
                      <w:rFonts w:ascii="Times New Roman" w:eastAsia="Times New Roman" w:hAnsi="Times New Roman" w:cs="Times New Roman"/>
                      <w:b/>
                      <w:sz w:val="24"/>
                      <w:szCs w:val="24"/>
                    </w:rPr>
                  </w:pPr>
                  <w:r>
                    <w:rPr>
                      <w:rFonts w:ascii="Times New Roman" w:eastAsia="Times New Roman" w:hAnsi="Times New Roman" w:cs="Times New Roman"/>
                      <w:b/>
                      <w:sz w:val="24"/>
                      <w:szCs w:val="24"/>
                    </w:rPr>
                    <w:t>[Add pop up – see Appendix R of Policy Guide]</w:t>
                  </w:r>
                </w:p>
                <w:p w:rsidR="00A21A7E" w:rsidRDefault="00A21A7E" w:rsidP="00AE6672">
                  <w:pPr>
                    <w:spacing w:after="0" w:line="240" w:lineRule="auto"/>
                    <w:rPr>
                      <w:ins w:id="191" w:author="Tom Weierman" w:date="2011-06-06T10:58:00Z"/>
                      <w:rFonts w:ascii="Times New Roman" w:eastAsia="Times New Roman" w:hAnsi="Times New Roman" w:cs="Times New Roman"/>
                      <w:b/>
                      <w:sz w:val="24"/>
                      <w:szCs w:val="24"/>
                    </w:rPr>
                  </w:pPr>
                </w:p>
                <w:p w:rsidR="00A21A7E" w:rsidRDefault="00A21A7E" w:rsidP="00A21A7E">
                  <w:pPr>
                    <w:rPr>
                      <w:ins w:id="192" w:author="Tom Weierman" w:date="2011-06-06T10:59:00Z"/>
                    </w:rPr>
                  </w:pPr>
                  <w:ins w:id="193" w:author="Tom Weierman" w:date="2011-06-06T10:59:00Z">
                    <w:r>
                      <w:rPr>
                        <w:b/>
                        <w:bCs/>
                      </w:rPr>
                      <w:t>DCF Referral</w:t>
                    </w:r>
                    <w:r>
                      <w:t xml:space="preserve"> </w:t>
                    </w:r>
                  </w:ins>
                </w:p>
                <w:p w:rsidR="00A21A7E" w:rsidRDefault="00A21A7E" w:rsidP="00A21A7E">
                  <w:pPr>
                    <w:spacing w:after="0" w:line="240" w:lineRule="auto"/>
                    <w:rPr>
                      <w:ins w:id="194" w:author="Tom Weierman" w:date="2011-06-06T10:58:00Z"/>
                      <w:rFonts w:ascii="Times New Roman" w:eastAsia="Times New Roman" w:hAnsi="Times New Roman" w:cs="Times New Roman"/>
                      <w:b/>
                      <w:sz w:val="24"/>
                      <w:szCs w:val="24"/>
                    </w:rPr>
                  </w:pPr>
                  <w:ins w:id="195" w:author="Tom Weierman" w:date="2011-06-06T10:59:00Z">
                    <w:r w:rsidRPr="008B5BC1">
                      <w:rPr>
                        <w:b/>
                      </w:rPr>
                      <w:t>DTA Referral</w:t>
                    </w:r>
                  </w:ins>
                </w:p>
                <w:p w:rsidR="00A21A7E" w:rsidRPr="00444235" w:rsidRDefault="00A21A7E" w:rsidP="00AE6672">
                  <w:pPr>
                    <w:spacing w:after="0" w:line="240" w:lineRule="auto"/>
                    <w:rPr>
                      <w:rFonts w:ascii="Times New Roman" w:eastAsia="Times New Roman" w:hAnsi="Times New Roman" w:cs="Times New Roman"/>
                      <w:b/>
                      <w:sz w:val="24"/>
                      <w:szCs w:val="24"/>
                    </w:rPr>
                  </w:pPr>
                </w:p>
              </w:tc>
            </w:tr>
            <w:tr w:rsidR="00444235" w:rsidRPr="00FB2407" w:rsidTr="00AE6672">
              <w:tc>
                <w:tcPr>
                  <w:tcW w:w="0" w:type="auto"/>
                  <w:vAlign w:val="center"/>
                  <w:hideMark/>
                </w:tcPr>
                <w:p w:rsidR="00444235" w:rsidRDefault="000769D4"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Comment box remains as before</w:t>
                  </w: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7"/>
              </w:numPr>
            </w:pPr>
            <w:r>
              <w:t>[Y/N] No Error (0)</w:t>
            </w:r>
          </w:p>
          <w:p w:rsidR="00E971A3" w:rsidRDefault="00E971A3" w:rsidP="00D44B5A">
            <w:pPr>
              <w:pStyle w:val="ListParagraph"/>
            </w:pPr>
            <w:r>
              <w:t>Error (1)</w:t>
            </w:r>
          </w:p>
          <w:p w:rsidR="00E971A3" w:rsidRDefault="00E971A3" w:rsidP="00E971A3">
            <w:pPr>
              <w:pStyle w:val="ListParagraph"/>
              <w:numPr>
                <w:ilvl w:val="0"/>
                <w:numId w:val="7"/>
              </w:numPr>
            </w:pPr>
            <w:r>
              <w:t>[Y/N]  Insufficient/Missing Documentation</w:t>
            </w:r>
          </w:p>
          <w:p w:rsidR="00E971A3" w:rsidRDefault="00E971A3" w:rsidP="00D44B5A">
            <w:pPr>
              <w:pStyle w:val="ListParagraph"/>
            </w:pPr>
          </w:p>
        </w:tc>
      </w:tr>
    </w:tbl>
    <w:p w:rsidR="00FB0E04" w:rsidRPr="00A53BD8" w:rsidRDefault="00FB0E04" w:rsidP="00FB0E04">
      <w:pPr>
        <w:rPr>
          <w:b/>
        </w:rPr>
      </w:pPr>
      <w:r w:rsidRPr="00A53BD8">
        <w:rPr>
          <w:b/>
        </w:rPr>
        <w:t xml:space="preserve">Business Rule: </w:t>
      </w:r>
    </w:p>
    <w:p w:rsidR="00FB0E04" w:rsidRDefault="00FB0E04" w:rsidP="00FB0E04">
      <w:r>
        <w:t>If DTA authorized in section 200, then enable check box with a check mark on verify by DTA</w:t>
      </w:r>
    </w:p>
    <w:p w:rsidR="00FB0E04" w:rsidRDefault="00FB0E04" w:rsidP="00FB0E04">
      <w:r>
        <w:t>If DCF authorized in section 200, then enable check box with a check mark on verify by DCF</w:t>
      </w:r>
    </w:p>
    <w:p w:rsidR="00063D41" w:rsidRDefault="00063D41" w:rsidP="00063D41"/>
    <w:p w:rsidR="000B0018" w:rsidRDefault="000B0018">
      <w:r>
        <w:lastRenderedPageBreak/>
        <w:br w:type="page"/>
      </w:r>
    </w:p>
    <w:p w:rsidR="000B0018" w:rsidRDefault="000B0018" w:rsidP="000B0018">
      <w:r>
        <w:lastRenderedPageBreak/>
        <w:t>IMPROPER PAYMENT FORM REQUIREMENTS</w:t>
      </w:r>
    </w:p>
    <w:p w:rsidR="000B0018" w:rsidRDefault="000B0018" w:rsidP="000B0018">
      <w:r>
        <w:t>ACF 400 – SECTION I – 340 QUALIFYING CARE</w:t>
      </w:r>
    </w:p>
    <w:p w:rsidR="000B0018" w:rsidRDefault="009B5E56" w:rsidP="000B0018">
      <w:r>
        <w:rPr>
          <w:noProof/>
        </w:rPr>
        <w:drawing>
          <wp:inline distT="0" distB="0" distL="0" distR="0">
            <wp:extent cx="5943600" cy="96282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2394"/>
        <w:gridCol w:w="4104"/>
        <w:gridCol w:w="684"/>
        <w:gridCol w:w="2394"/>
      </w:tblGrid>
      <w:tr w:rsidR="00E971A3" w:rsidTr="005814FB">
        <w:tc>
          <w:tcPr>
            <w:tcW w:w="2394" w:type="dxa"/>
          </w:tcPr>
          <w:p w:rsidR="00E971A3" w:rsidRDefault="00E971A3" w:rsidP="00D44B5A">
            <w:r>
              <w:t>ELEMENTS OF ELIGIBILITY &amp; PAYMENT AUTHORIZATION (1)</w:t>
            </w:r>
          </w:p>
        </w:tc>
        <w:tc>
          <w:tcPr>
            <w:tcW w:w="4104" w:type="dxa"/>
          </w:tcPr>
          <w:p w:rsidR="00E971A3" w:rsidRDefault="00E971A3" w:rsidP="00D44B5A">
            <w:r>
              <w:t>ANALYSIS OF CASE RECORD (2)</w:t>
            </w:r>
          </w:p>
        </w:tc>
        <w:tc>
          <w:tcPr>
            <w:tcW w:w="684" w:type="dxa"/>
          </w:tcPr>
          <w:p w:rsidR="00E971A3" w:rsidRDefault="00E971A3" w:rsidP="00D44B5A">
            <w:r>
              <w:t>FINDINGS (3)</w:t>
            </w:r>
          </w:p>
        </w:tc>
        <w:tc>
          <w:tcPr>
            <w:tcW w:w="2394" w:type="dxa"/>
          </w:tcPr>
          <w:p w:rsidR="00E971A3" w:rsidRDefault="00E971A3" w:rsidP="00D44B5A">
            <w:r>
              <w:t xml:space="preserve">RESULTS (4) </w:t>
            </w:r>
          </w:p>
        </w:tc>
      </w:tr>
      <w:tr w:rsidR="00E971A3" w:rsidTr="005814FB">
        <w:tc>
          <w:tcPr>
            <w:tcW w:w="2394" w:type="dxa"/>
          </w:tcPr>
          <w:p w:rsidR="00E971A3" w:rsidRDefault="005814FB" w:rsidP="00D44B5A">
            <w:pPr>
              <w:rPr>
                <w:ins w:id="196" w:author="Tom Weierman" w:date="2011-06-06T11:02:00Z"/>
              </w:rPr>
            </w:pPr>
            <w:r>
              <w:t>Determine number of hours needing authorization during review period, based on parental work/training status or child's protective services status. Determine hours and type of care authorized.</w:t>
            </w:r>
          </w:p>
          <w:p w:rsidR="00A21A7E" w:rsidRDefault="00A21A7E" w:rsidP="00D44B5A">
            <w:pPr>
              <w:rPr>
                <w:ins w:id="197" w:author="Tom Weierman" w:date="2011-06-06T11:02:00Z"/>
              </w:rPr>
            </w:pPr>
          </w:p>
          <w:p w:rsidR="00D428AC" w:rsidRDefault="00D428AC" w:rsidP="00D428AC">
            <w:ins w:id="198" w:author="Tom Weierman" w:date="2011-06-06T11:05:00Z">
              <w:r>
                <w:t>In Massachusetts, e</w:t>
              </w:r>
            </w:ins>
            <w:ins w:id="199" w:author="Tom Weierman" w:date="2011-06-06T11:02:00Z">
              <w:r w:rsidR="00A21A7E">
                <w:t>xcept when requesting a subsidy for a child with special needs, both parents living in the household must document either a part-time or full-time service need.</w:t>
              </w:r>
            </w:ins>
            <w:ins w:id="200" w:author="Tom Weierman" w:date="2011-06-06T11:03:00Z">
              <w:r>
                <w:t xml:space="preserve"> </w:t>
              </w:r>
            </w:ins>
            <w:ins w:id="201" w:author="Tom Weierman" w:date="2011-06-06T11:07:00Z">
              <w:r>
                <w:t xml:space="preserve"> </w:t>
              </w:r>
            </w:ins>
            <w:ins w:id="202" w:author="Tom Weierman" w:date="2011-06-06T11:05:00Z">
              <w:r>
                <w:t>Children with documented special needs are eligible for full-time care.</w:t>
              </w:r>
            </w:ins>
          </w:p>
        </w:tc>
        <w:tc>
          <w:tcPr>
            <w:tcW w:w="4104" w:type="dxa"/>
          </w:tcPr>
          <w:tbl>
            <w:tblPr>
              <w:tblW w:w="0" w:type="auto"/>
              <w:tblLayout w:type="fixed"/>
              <w:tblCellMar>
                <w:left w:w="0" w:type="dxa"/>
                <w:right w:w="0" w:type="dxa"/>
              </w:tblCellMar>
              <w:tblLook w:val="04A0"/>
            </w:tblPr>
            <w:tblGrid>
              <w:gridCol w:w="3484"/>
            </w:tblGrid>
            <w:tr w:rsidR="005814FB" w:rsidRPr="005814FB" w:rsidTr="005814FB">
              <w:tc>
                <w:tcPr>
                  <w:tcW w:w="3484" w:type="dxa"/>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3454"/>
                  </w:tblGrid>
                  <w:tr w:rsidR="005814FB" w:rsidRPr="005814FB" w:rsidTr="005814FB">
                    <w:trPr>
                      <w:tblCellSpacing w:w="0" w:type="dxa"/>
                    </w:trPr>
                    <w:tc>
                      <w:tcPr>
                        <w:tcW w:w="345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b/>
                            <w:bCs/>
                            <w:sz w:val="24"/>
                            <w:szCs w:val="24"/>
                          </w:rPr>
                          <w:t>Case record hours authorized</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56" name="ctl00_ContentPlaceHolder1_lstForms_ctl06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7D2111"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332" type="#_x0000_t75" style="width:20.25pt;height:18pt" o:ole="">
                              <v:imagedata r:id="rId8" o:title=""/>
                            </v:shape>
                            <w:control r:id="rId69" w:name="DefaultOcxName24" w:shapeid="_x0000_i1332"/>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 xml:space="preserve">Full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57" name="Picture 1257" descr="http://eec-tst-web-v01/improperpayment/images/help.gif">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ttp://eec-tst-web-v01/improperpayment/images/help.gif">
                                        <a:hlinkClick r:id="rId70"/>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5814FB" w:rsidP="005814FB">
                        <w:pPr>
                          <w:shd w:val="clear" w:color="auto" w:fill="FFFFFF"/>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color w:val="0000FF"/>
                            <w:sz w:val="19"/>
                          </w:rPr>
                          <w:t>must participate in EEC approved activities at least 30 hours/week to be eligible for full time care (50 hours max) in accordance with the schedule of activities [Note: a parent/guardian participating in 12 credit hours or more of college courses will be eligible for full-time service need, regardless of schedule]</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58" name="ctl00_ContentPlaceHolder1_lstForms_ctl06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2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7D2111"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335" type="#_x0000_t75" style="width:20.25pt;height:18pt" o:ole="">
                              <v:imagedata r:id="rId8" o:title=""/>
                            </v:shape>
                            <w:control r:id="rId71" w:name="DefaultOcxName19" w:shapeid="_x0000_i1335"/>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 xml:space="preserve">Part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59" name="Picture 1259" descr="http://eec-tst-web-v01/improperpayment/images/help.gif">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http://eec-tst-web-v01/improperpayment/images/help.gif">
                                        <a:hlinkClick r:id="rId72"/>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5814FB" w:rsidP="005814FB">
                        <w:pPr>
                          <w:shd w:val="clear" w:color="auto" w:fill="FFFFFF"/>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color w:val="0000FF"/>
                            <w:sz w:val="19"/>
                          </w:rPr>
                          <w:t>must participate in EEC approved activities at least 20 hours/week, but less than 30 in accordance with the schedule of activities [Note: parents with part-time service need whose hours coincide with before/after school program may receive EEC financial assistance for that care during the academic year. During the summer, the subsidy will be provided in accordance with the parent's schedule, for 30 hours/week max]</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75"/>
                    <w:gridCol w:w="150"/>
                    <w:gridCol w:w="3259"/>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0" name="ctl00_ContentPlaceHolder1_lstForms_ctl06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3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5814FB" w:rsidP="005814FB">
                        <w:pPr>
                          <w:spacing w:after="0" w:line="240" w:lineRule="auto"/>
                          <w:rPr>
                            <w:rFonts w:ascii="Times New Roman" w:eastAsia="Times New Roman" w:hAnsi="Times New Roman" w:cs="Times New Roman"/>
                            <w:sz w:val="24"/>
                            <w:szCs w:val="24"/>
                          </w:rPr>
                        </w:pPr>
                      </w:p>
                    </w:tc>
                    <w:tc>
                      <w:tcPr>
                        <w:tcW w:w="3259"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b/>
                            <w:bCs/>
                            <w:sz w:val="24"/>
                            <w:szCs w:val="24"/>
                          </w:rPr>
                          <w:t>Reviewer hours authorized</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1" name="ctl00_ContentPlaceHolder1_lstForms_ctl06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4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7D2111"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338" type="#_x0000_t75" style="width:20.25pt;height:18pt" o:ole="">
                              <v:imagedata r:id="rId8" o:title=""/>
                            </v:shape>
                            <w:control r:id="rId73" w:name="DefaultOcxName23" w:shapeid="_x0000_i1338"/>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 xml:space="preserve">Full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62" name="Picture 1262" descr="http://eec-tst-web-v01/improperpayment/images/help.gif">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eec-tst-web-v01/improperpayment/images/help.gif">
                                        <a:hlinkClick r:id="rId74"/>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5814FB" w:rsidP="005814FB">
                        <w:pPr>
                          <w:shd w:val="clear" w:color="auto" w:fill="FFFFFF"/>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color w:val="0000FF"/>
                            <w:sz w:val="19"/>
                          </w:rPr>
                          <w:t>must participate in EEC approved activities at least 30 hours/week to be eligible for full time care (50 hours max) in accordance with the schedule of activities [Note: a parent/guardian participating in 12 credit hours or more of college courses will be eligible for full-time service need, regardless of schedule]</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3" name="ctl00_ContentPlaceHolder1_lstForms_ctl06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5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7D2111"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341" type="#_x0000_t75" style="width:20.25pt;height:18pt" o:ole="">
                              <v:imagedata r:id="rId8" o:title=""/>
                            </v:shape>
                            <w:control r:id="rId75" w:name="DefaultOcxName34" w:shapeid="_x0000_i1341"/>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 xml:space="preserve">Part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64" name="Picture 1264" descr="http://eec-tst-web-v01/improperpayment/images/help.gif">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eec-tst-web-v01/improperpayment/images/help.gif">
                                        <a:hlinkClick r:id="rId76"/>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Default="005814FB" w:rsidP="005814FB">
                        <w:pPr>
                          <w:shd w:val="clear" w:color="auto" w:fill="FFFFFF"/>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color w:val="0000FF"/>
                            <w:sz w:val="19"/>
                          </w:rPr>
                          <w:t xml:space="preserve">must participate in EEC approved activities at least 20 hours/week, but less than 30 in accordance with the schedule of activities [Note: parents with part-time service need whose hours coincide with before/after school program may receive EEC financial assistance for that care during the academic year. During the </w:t>
                        </w:r>
                        <w:r w:rsidRPr="005814FB">
                          <w:rPr>
                            <w:rFonts w:ascii="Times New Roman" w:eastAsia="Times New Roman" w:hAnsi="Times New Roman" w:cs="Times New Roman"/>
                            <w:color w:val="0000FF"/>
                            <w:sz w:val="19"/>
                          </w:rPr>
                          <w:lastRenderedPageBreak/>
                          <w:t>summer, the subsidy will be provided in accordance with the parent's schedule, for 30 hours/week max]</w:t>
                        </w:r>
                        <w:r w:rsidRPr="005814FB">
                          <w:rPr>
                            <w:rFonts w:ascii="Times New Roman" w:eastAsia="Times New Roman" w:hAnsi="Times New Roman" w:cs="Times New Roman"/>
                            <w:sz w:val="24"/>
                            <w:szCs w:val="24"/>
                          </w:rPr>
                          <w:t xml:space="preserve"> </w:t>
                        </w:r>
                      </w:p>
                      <w:p w:rsidR="000769D4" w:rsidRDefault="000769D4" w:rsidP="005814FB">
                        <w:pPr>
                          <w:shd w:val="clear" w:color="auto" w:fill="FFFFFF"/>
                          <w:spacing w:after="0" w:line="240" w:lineRule="auto"/>
                          <w:rPr>
                            <w:ins w:id="203" w:author="Tom Weierman" w:date="2011-06-06T11:06:00Z"/>
                            <w:rFonts w:ascii="Times New Roman" w:eastAsia="Times New Roman" w:hAnsi="Times New Roman" w:cs="Times New Roman"/>
                            <w:sz w:val="24"/>
                            <w:szCs w:val="24"/>
                          </w:rPr>
                        </w:pPr>
                      </w:p>
                      <w:p w:rsidR="00D428AC" w:rsidRDefault="00D428AC" w:rsidP="00D428AC">
                        <w:pPr>
                          <w:rPr>
                            <w:ins w:id="204" w:author="Tom Weierman" w:date="2011-06-06T11:06:00Z"/>
                          </w:rPr>
                        </w:pPr>
                        <w:ins w:id="205" w:author="Tom Weierman" w:date="2011-06-06T11:06:00Z">
                          <w:r>
                            <w:rPr>
                              <w:b/>
                              <w:bCs/>
                            </w:rPr>
                            <w:t>DCF Referral</w:t>
                          </w:r>
                          <w:r>
                            <w:t xml:space="preserve"> </w:t>
                          </w:r>
                        </w:ins>
                      </w:p>
                      <w:p w:rsidR="00D428AC" w:rsidRDefault="00D428AC" w:rsidP="00D428AC">
                        <w:pPr>
                          <w:spacing w:after="0" w:line="240" w:lineRule="auto"/>
                          <w:rPr>
                            <w:ins w:id="206" w:author="Tom Weierman" w:date="2011-06-06T11:06:00Z"/>
                            <w:rFonts w:ascii="Times New Roman" w:eastAsia="Times New Roman" w:hAnsi="Times New Roman" w:cs="Times New Roman"/>
                            <w:b/>
                            <w:sz w:val="24"/>
                            <w:szCs w:val="24"/>
                          </w:rPr>
                        </w:pPr>
                        <w:ins w:id="207" w:author="Tom Weierman" w:date="2011-06-06T11:06:00Z">
                          <w:r w:rsidRPr="008B5BC1">
                            <w:rPr>
                              <w:b/>
                            </w:rPr>
                            <w:t>DTA Referral</w:t>
                          </w:r>
                        </w:ins>
                      </w:p>
                      <w:p w:rsidR="00D428AC" w:rsidRDefault="00D428AC" w:rsidP="005814FB">
                        <w:pPr>
                          <w:shd w:val="clear" w:color="auto" w:fill="FFFFFF"/>
                          <w:spacing w:after="0" w:line="240" w:lineRule="auto"/>
                          <w:rPr>
                            <w:rFonts w:ascii="Times New Roman" w:eastAsia="Times New Roman" w:hAnsi="Times New Roman" w:cs="Times New Roman"/>
                            <w:sz w:val="24"/>
                            <w:szCs w:val="24"/>
                          </w:rPr>
                        </w:pPr>
                      </w:p>
                      <w:p w:rsidR="000769D4" w:rsidRPr="005814FB" w:rsidRDefault="000769D4" w:rsidP="005814F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bl>
          <w:p w:rsidR="00E971A3" w:rsidRDefault="00E971A3" w:rsidP="00D44B5A"/>
        </w:tc>
        <w:tc>
          <w:tcPr>
            <w:tcW w:w="684" w:type="dxa"/>
          </w:tcPr>
          <w:p w:rsidR="00E971A3" w:rsidRDefault="00E971A3" w:rsidP="00D44B5A"/>
        </w:tc>
        <w:tc>
          <w:tcPr>
            <w:tcW w:w="2394" w:type="dxa"/>
          </w:tcPr>
          <w:p w:rsidR="00E971A3" w:rsidRDefault="00E971A3" w:rsidP="00E971A3">
            <w:pPr>
              <w:pStyle w:val="ListParagraph"/>
              <w:numPr>
                <w:ilvl w:val="0"/>
                <w:numId w:val="8"/>
              </w:numPr>
            </w:pPr>
            <w:r>
              <w:t>[Y/N] No Error (0)</w:t>
            </w:r>
          </w:p>
          <w:p w:rsidR="00E971A3" w:rsidRDefault="00E971A3" w:rsidP="00D44B5A">
            <w:pPr>
              <w:pStyle w:val="ListParagraph"/>
            </w:pPr>
            <w:r>
              <w:t>Error (1)</w:t>
            </w:r>
          </w:p>
          <w:p w:rsidR="00E971A3" w:rsidRDefault="00E971A3" w:rsidP="00E971A3">
            <w:pPr>
              <w:pStyle w:val="ListParagraph"/>
              <w:numPr>
                <w:ilvl w:val="0"/>
                <w:numId w:val="8"/>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sidP="00063D41"/>
    <w:p w:rsidR="000B0018" w:rsidRDefault="000B0018">
      <w:r>
        <w:br w:type="page"/>
      </w:r>
    </w:p>
    <w:p w:rsidR="000B0018" w:rsidRDefault="000B0018" w:rsidP="000B0018">
      <w:r>
        <w:lastRenderedPageBreak/>
        <w:t>IMPROPER PAYMENT FORM REQUIREMENTS</w:t>
      </w:r>
    </w:p>
    <w:p w:rsidR="000B0018" w:rsidRDefault="000B0018" w:rsidP="000B0018">
      <w:r>
        <w:t>ACF 400 – SECTION I – 350 QUALIFYING PROVIDER ARRANGEMENT</w:t>
      </w:r>
    </w:p>
    <w:p w:rsidR="000B0018" w:rsidRDefault="009B5E56" w:rsidP="000B0018">
      <w:r>
        <w:rPr>
          <w:noProof/>
        </w:rPr>
        <w:drawing>
          <wp:inline distT="0" distB="0" distL="0" distR="0">
            <wp:extent cx="5943600" cy="96282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548" w:type="dxa"/>
        <w:tblLook w:val="04A0"/>
      </w:tblPr>
      <w:tblGrid>
        <w:gridCol w:w="1751"/>
        <w:gridCol w:w="5368"/>
        <w:gridCol w:w="1088"/>
        <w:gridCol w:w="2341"/>
      </w:tblGrid>
      <w:tr w:rsidR="00E971A3" w:rsidTr="00486E65">
        <w:tc>
          <w:tcPr>
            <w:tcW w:w="2394" w:type="dxa"/>
          </w:tcPr>
          <w:p w:rsidR="00E971A3" w:rsidRDefault="00E971A3" w:rsidP="00D44B5A">
            <w:r>
              <w:t>ELEMENTS OF ELIGIBILITY &amp; PAYMENT AUTHORIZATION (1)</w:t>
            </w:r>
          </w:p>
        </w:tc>
        <w:tc>
          <w:tcPr>
            <w:tcW w:w="472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486E65">
        <w:tc>
          <w:tcPr>
            <w:tcW w:w="2394" w:type="dxa"/>
          </w:tcPr>
          <w:p w:rsidR="00E971A3" w:rsidRDefault="00B2454B" w:rsidP="00B2454B">
            <w:r>
              <w:t>Determine if services are provided by a center-based child care provider, a group home child care provider, a family child care provider</w:t>
            </w:r>
            <w:ins w:id="208" w:author="Tom Weierman" w:date="2011-06-06T11:08:00Z">
              <w:r w:rsidR="00D428AC">
                <w:t>, or an in-home child care provider,</w:t>
              </w:r>
            </w:ins>
            <w:r>
              <w:t xml:space="preserve"> and that the provider met all regulatory requirements.</w:t>
            </w:r>
          </w:p>
        </w:tc>
        <w:tc>
          <w:tcPr>
            <w:tcW w:w="4725" w:type="dxa"/>
          </w:tcPr>
          <w:tbl>
            <w:tblPr>
              <w:tblW w:w="5152" w:type="dxa"/>
              <w:tblCellMar>
                <w:left w:w="0" w:type="dxa"/>
                <w:right w:w="0" w:type="dxa"/>
              </w:tblCellMar>
              <w:tblLook w:val="04A0"/>
            </w:tblPr>
            <w:tblGrid>
              <w:gridCol w:w="5152"/>
            </w:tblGrid>
            <w:tr w:rsidR="00486E65" w:rsidRPr="00486E65" w:rsidTr="002678F0">
              <w:tc>
                <w:tcPr>
                  <w:tcW w:w="0" w:type="auto"/>
                  <w:tcMar>
                    <w:top w:w="15" w:type="dxa"/>
                    <w:left w:w="15" w:type="dxa"/>
                    <w:bottom w:w="15" w:type="dxa"/>
                    <w:right w:w="15" w:type="dxa"/>
                  </w:tcMar>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p>
              </w:tc>
            </w:tr>
            <w:tr w:rsidR="00486E65"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486E65" w:rsidRPr="00486E65">
                    <w:trPr>
                      <w:tblCellSpacing w:w="0" w:type="dxa"/>
                    </w:trPr>
                    <w:tc>
                      <w:tcPr>
                        <w:tcW w:w="75" w:type="dxa"/>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98" name="ctl00_ContentPlaceHolder1_lstForms_ctl07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86E65" w:rsidRPr="00486E65" w:rsidRDefault="007D2111" w:rsidP="00486E65">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225" w:dyaOrig="225">
                            <v:shape id="_x0000_i1344" type="#_x0000_t75" style="width:20.25pt;height:18pt" o:ole="">
                              <v:imagedata r:id="rId8" o:title=""/>
                            </v:shape>
                            <w:control r:id="rId77" w:name="DefaultOcxName25" w:shapeid="_x0000_i1344"/>
                          </w:object>
                        </w:r>
                      </w:p>
                    </w:tc>
                    <w:tc>
                      <w:tcPr>
                        <w:tcW w:w="0" w:type="auto"/>
                        <w:hideMark/>
                      </w:tcPr>
                      <w:p w:rsidR="00486E65" w:rsidRPr="00D428AC" w:rsidRDefault="007D2111" w:rsidP="00486E65">
                        <w:pPr>
                          <w:spacing w:after="0" w:line="240" w:lineRule="auto"/>
                          <w:rPr>
                            <w:rFonts w:ascii="Times New Roman" w:eastAsia="Times New Roman" w:hAnsi="Times New Roman" w:cs="Times New Roman"/>
                            <w:b/>
                            <w:sz w:val="24"/>
                            <w:szCs w:val="24"/>
                            <w:rPrChange w:id="209" w:author="Tom Weierman" w:date="2011-06-06T11:10:00Z">
                              <w:rPr>
                                <w:rFonts w:ascii="Times New Roman" w:eastAsia="Times New Roman" w:hAnsi="Times New Roman" w:cs="Times New Roman"/>
                                <w:sz w:val="24"/>
                                <w:szCs w:val="24"/>
                              </w:rPr>
                            </w:rPrChange>
                          </w:rPr>
                        </w:pPr>
                        <w:r w:rsidRPr="007D2111">
                          <w:rPr>
                            <w:rFonts w:ascii="Times New Roman" w:eastAsia="Times New Roman" w:hAnsi="Times New Roman" w:cs="Times New Roman"/>
                            <w:b/>
                            <w:sz w:val="24"/>
                            <w:szCs w:val="24"/>
                            <w:rPrChange w:id="210" w:author="Tom Weierman" w:date="2011-06-06T11:10:00Z">
                              <w:rPr>
                                <w:rFonts w:ascii="Times New Roman" w:eastAsia="Times New Roman" w:hAnsi="Times New Roman" w:cs="Times New Roman"/>
                                <w:sz w:val="24"/>
                                <w:szCs w:val="24"/>
                              </w:rPr>
                            </w:rPrChange>
                          </w:rPr>
                          <w:t xml:space="preserve">Center-based </w:t>
                        </w:r>
                        <w:ins w:id="211" w:author="Tom Weierman" w:date="2011-06-06T11:22:00Z">
                          <w:r w:rsidR="009D5FF7">
                            <w:rPr>
                              <w:rFonts w:ascii="Times New Roman" w:eastAsia="Times New Roman" w:hAnsi="Times New Roman" w:cs="Times New Roman"/>
                              <w:b/>
                              <w:sz w:val="24"/>
                              <w:szCs w:val="24"/>
                            </w:rPr>
                            <w:t>Child Care</w:t>
                          </w:r>
                        </w:ins>
                      </w:p>
                    </w:tc>
                  </w:tr>
                </w:tbl>
                <w:p w:rsidR="00486E65" w:rsidRPr="00486E65" w:rsidRDefault="00486E65" w:rsidP="00486E65">
                  <w:pPr>
                    <w:spacing w:after="0" w:line="240" w:lineRule="auto"/>
                    <w:rPr>
                      <w:rFonts w:ascii="Times New Roman" w:eastAsia="Times New Roman" w:hAnsi="Times New Roman" w:cs="Times New Roman"/>
                      <w:sz w:val="24"/>
                      <w:szCs w:val="24"/>
                    </w:rPr>
                  </w:pPr>
                </w:p>
              </w:tc>
            </w:tr>
            <w:tr w:rsidR="00486E65" w:rsidRPr="00486E65" w:rsidTr="002678F0">
              <w:tc>
                <w:tcPr>
                  <w:tcW w:w="0" w:type="auto"/>
                  <w:vAlign w:val="center"/>
                  <w:hideMark/>
                </w:tcPr>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Unlicensed</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486E65" w:rsidRDefault="00486E65" w:rsidP="00486E65">
                  <w:pPr>
                    <w:spacing w:after="0" w:line="240" w:lineRule="auto"/>
                    <w:rPr>
                      <w:rFonts w:ascii="Times New Roman" w:eastAsia="Times New Roman" w:hAnsi="Times New Roman" w:cs="Times New Roman"/>
                      <w:noProof/>
                      <w:sz w:val="24"/>
                      <w:szCs w:val="24"/>
                    </w:rPr>
                  </w:pPr>
                </w:p>
              </w:tc>
            </w:tr>
            <w:tr w:rsidR="00486E65"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486E65" w:rsidRPr="00486E65">
                    <w:trPr>
                      <w:tblCellSpacing w:w="0" w:type="dxa"/>
                    </w:trPr>
                    <w:tc>
                      <w:tcPr>
                        <w:tcW w:w="75" w:type="dxa"/>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99" name="ctl00_ContentPlaceHolder1_lstForms_ctl07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2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86E65" w:rsidRPr="00486E65" w:rsidRDefault="007D2111" w:rsidP="00486E65">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225" w:dyaOrig="225">
                            <v:shape id="_x0000_i1347" type="#_x0000_t75" style="width:20.25pt;height:18pt" o:ole="">
                              <v:imagedata r:id="rId8" o:title=""/>
                            </v:shape>
                            <w:control r:id="rId78" w:name="DefaultOcxName110" w:shapeid="_x0000_i1347"/>
                          </w:object>
                        </w:r>
                      </w:p>
                    </w:tc>
                    <w:tc>
                      <w:tcPr>
                        <w:tcW w:w="0" w:type="auto"/>
                        <w:hideMark/>
                      </w:tcPr>
                      <w:p w:rsidR="002678F0" w:rsidRPr="00D428AC" w:rsidRDefault="007D2111" w:rsidP="00486E65">
                        <w:pPr>
                          <w:spacing w:after="0" w:line="240" w:lineRule="auto"/>
                          <w:rPr>
                            <w:rFonts w:ascii="Times New Roman" w:eastAsia="Times New Roman" w:hAnsi="Times New Roman" w:cs="Times New Roman"/>
                            <w:b/>
                            <w:sz w:val="24"/>
                            <w:szCs w:val="24"/>
                            <w:rPrChange w:id="212" w:author="Tom Weierman" w:date="2011-06-06T11:10:00Z">
                              <w:rPr>
                                <w:rFonts w:ascii="Times New Roman" w:eastAsia="Times New Roman" w:hAnsi="Times New Roman" w:cs="Times New Roman"/>
                                <w:sz w:val="24"/>
                                <w:szCs w:val="24"/>
                              </w:rPr>
                            </w:rPrChange>
                          </w:rPr>
                        </w:pPr>
                        <w:del w:id="213" w:author="Tom Weierman" w:date="2011-06-06T11:22:00Z">
                          <w:r w:rsidRPr="007D2111">
                            <w:rPr>
                              <w:rFonts w:ascii="Times New Roman" w:eastAsia="Times New Roman" w:hAnsi="Times New Roman" w:cs="Times New Roman"/>
                              <w:b/>
                              <w:sz w:val="24"/>
                              <w:szCs w:val="24"/>
                              <w:rPrChange w:id="214" w:author="Tom Weierman" w:date="2011-06-06T11:10:00Z">
                                <w:rPr>
                                  <w:rFonts w:ascii="Times New Roman" w:eastAsia="Times New Roman" w:hAnsi="Times New Roman" w:cs="Times New Roman"/>
                                  <w:sz w:val="24"/>
                                  <w:szCs w:val="24"/>
                                </w:rPr>
                              </w:rPrChange>
                            </w:rPr>
                            <w:delText>Group home</w:delText>
                          </w:r>
                        </w:del>
                        <w:ins w:id="215" w:author="Tom Weierman" w:date="2011-06-06T11:22:00Z">
                          <w:r w:rsidR="009D5FF7">
                            <w:rPr>
                              <w:rFonts w:ascii="Times New Roman" w:eastAsia="Times New Roman" w:hAnsi="Times New Roman" w:cs="Times New Roman"/>
                              <w:b/>
                              <w:sz w:val="24"/>
                              <w:szCs w:val="24"/>
                            </w:rPr>
                            <w:t>School-Age Child Care</w:t>
                          </w:r>
                        </w:ins>
                      </w:p>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2678F0" w:rsidRPr="00486E65" w:rsidRDefault="002678F0" w:rsidP="0026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ab/>
                          <w:t>Unlicensed</w:t>
                        </w:r>
                      </w:p>
                    </w:tc>
                  </w:tr>
                </w:tbl>
                <w:p w:rsidR="00486E65" w:rsidRPr="00486E65" w:rsidRDefault="00486E65" w:rsidP="00486E65">
                  <w:pPr>
                    <w:spacing w:after="0" w:line="240" w:lineRule="auto"/>
                    <w:rPr>
                      <w:rFonts w:ascii="Times New Roman" w:eastAsia="Times New Roman" w:hAnsi="Times New Roman" w:cs="Times New Roman"/>
                      <w:sz w:val="24"/>
                      <w:szCs w:val="24"/>
                    </w:rPr>
                  </w:pPr>
                </w:p>
              </w:tc>
            </w:tr>
            <w:tr w:rsidR="002678F0" w:rsidRPr="00486E65" w:rsidTr="002678F0">
              <w:tc>
                <w:tcPr>
                  <w:tcW w:w="0" w:type="auto"/>
                  <w:vAlign w:val="center"/>
                  <w:hideMark/>
                </w:tcPr>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2678F0" w:rsidRDefault="002678F0" w:rsidP="00486E65">
                  <w:pPr>
                    <w:spacing w:after="0" w:line="240" w:lineRule="auto"/>
                    <w:rPr>
                      <w:rFonts w:ascii="Times New Roman" w:eastAsia="Times New Roman" w:hAnsi="Times New Roman" w:cs="Times New Roman"/>
                      <w:noProof/>
                      <w:sz w:val="24"/>
                      <w:szCs w:val="24"/>
                    </w:rPr>
                  </w:pPr>
                </w:p>
              </w:tc>
            </w:tr>
            <w:tr w:rsidR="002678F0"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rsidRPr="00486E65" w:rsidTr="00AE6672">
                    <w:trPr>
                      <w:tblCellSpacing w:w="0" w:type="dxa"/>
                    </w:trPr>
                    <w:tc>
                      <w:tcPr>
                        <w:tcW w:w="75" w:type="dxa"/>
                        <w:vAlign w:val="center"/>
                        <w:hideMark/>
                      </w:tcPr>
                      <w:p w:rsidR="002678F0" w:rsidRPr="00486E65" w:rsidRDefault="002678F0"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5" name="ctl00_ContentPlaceHolder1_lstForms_ctl07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Pr="00486E65" w:rsidRDefault="007D2111" w:rsidP="00AE6672">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225" w:dyaOrig="225">
                            <v:shape id="_x0000_i1350" type="#_x0000_t75" style="width:20.25pt;height:18pt" o:ole="">
                              <v:imagedata r:id="rId8" o:title=""/>
                            </v:shape>
                            <w:control r:id="rId79" w:name="DefaultOcxName251" w:shapeid="_x0000_i1350"/>
                          </w:object>
                        </w:r>
                      </w:p>
                    </w:tc>
                    <w:tc>
                      <w:tcPr>
                        <w:tcW w:w="0" w:type="auto"/>
                        <w:hideMark/>
                      </w:tcPr>
                      <w:p w:rsidR="002678F0" w:rsidRPr="00D428AC" w:rsidRDefault="007D2111" w:rsidP="00AE6672">
                        <w:pPr>
                          <w:spacing w:after="0" w:line="240" w:lineRule="auto"/>
                          <w:rPr>
                            <w:rFonts w:ascii="Times New Roman" w:eastAsia="Times New Roman" w:hAnsi="Times New Roman" w:cs="Times New Roman"/>
                            <w:b/>
                            <w:sz w:val="24"/>
                            <w:szCs w:val="24"/>
                            <w:rPrChange w:id="216" w:author="Tom Weierman" w:date="2011-06-06T11:10:00Z">
                              <w:rPr>
                                <w:rFonts w:ascii="Times New Roman" w:eastAsia="Times New Roman" w:hAnsi="Times New Roman" w:cs="Times New Roman"/>
                                <w:sz w:val="24"/>
                                <w:szCs w:val="24"/>
                              </w:rPr>
                            </w:rPrChange>
                          </w:rPr>
                        </w:pPr>
                        <w:r w:rsidRPr="007D2111">
                          <w:rPr>
                            <w:rFonts w:ascii="Times New Roman" w:eastAsia="Times New Roman" w:hAnsi="Times New Roman" w:cs="Times New Roman"/>
                            <w:b/>
                            <w:sz w:val="24"/>
                            <w:szCs w:val="24"/>
                            <w:rPrChange w:id="217" w:author="Tom Weierman" w:date="2011-06-06T11:10:00Z">
                              <w:rPr>
                                <w:rFonts w:ascii="Times New Roman" w:eastAsia="Times New Roman" w:hAnsi="Times New Roman" w:cs="Times New Roman"/>
                                <w:sz w:val="24"/>
                                <w:szCs w:val="24"/>
                              </w:rPr>
                            </w:rPrChange>
                          </w:rPr>
                          <w:t xml:space="preserve">Family Child Care </w:t>
                        </w:r>
                      </w:p>
                    </w:tc>
                  </w:tr>
                </w:tbl>
                <w:p w:rsidR="002678F0" w:rsidRPr="00486E65" w:rsidRDefault="002678F0" w:rsidP="00AE6672">
                  <w:pPr>
                    <w:spacing w:after="0" w:line="240" w:lineRule="auto"/>
                    <w:rPr>
                      <w:rFonts w:ascii="Times New Roman" w:eastAsia="Times New Roman" w:hAnsi="Times New Roman" w:cs="Times New Roman"/>
                      <w:sz w:val="24"/>
                      <w:szCs w:val="24"/>
                    </w:rPr>
                  </w:pPr>
                </w:p>
              </w:tc>
            </w:tr>
            <w:tr w:rsidR="002678F0" w:rsidRPr="00486E65" w:rsidTr="002678F0">
              <w:tc>
                <w:tcPr>
                  <w:tcW w:w="0" w:type="auto"/>
                  <w:vAlign w:val="center"/>
                  <w:hideMark/>
                </w:tcPr>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Unlicensed</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2678F0" w:rsidRDefault="002678F0" w:rsidP="00AE6672">
                  <w:pPr>
                    <w:spacing w:after="0" w:line="240" w:lineRule="auto"/>
                    <w:rPr>
                      <w:rFonts w:ascii="Times New Roman" w:eastAsia="Times New Roman" w:hAnsi="Times New Roman" w:cs="Times New Roman"/>
                      <w:noProof/>
                      <w:sz w:val="24"/>
                      <w:szCs w:val="24"/>
                    </w:rPr>
                  </w:pPr>
                </w:p>
              </w:tc>
            </w:tr>
            <w:tr w:rsidR="002678F0" w:rsidTr="002678F0">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5122"/>
                  </w:tblGrid>
                  <w:tr w:rsidR="002678F0">
                    <w:trPr>
                      <w:tblCellSpacing w:w="0" w:type="dxa"/>
                    </w:trPr>
                    <w:tc>
                      <w:tcPr>
                        <w:tcW w:w="0" w:type="auto"/>
                        <w:hideMark/>
                      </w:tcPr>
                      <w:p w:rsidR="002678F0" w:rsidRDefault="002678F0" w:rsidP="00D428AC">
                        <w:pPr>
                          <w:rPr>
                            <w:sz w:val="24"/>
                            <w:szCs w:val="24"/>
                          </w:rPr>
                        </w:pPr>
                        <w:r>
                          <w:rPr>
                            <w:b/>
                            <w:bCs/>
                          </w:rPr>
                          <w:t>In-Home/Relative</w:t>
                        </w:r>
                        <w:del w:id="218" w:author="Tom Weierman" w:date="2011-06-06T11:11:00Z">
                          <w:r w:rsidDel="00D428AC">
                            <w:rPr>
                              <w:b/>
                              <w:bCs/>
                            </w:rPr>
                            <w:delText xml:space="preserve"> (license exempt): CCR&amp;R</w:delText>
                          </w:r>
                        </w:del>
                        <w:r>
                          <w:t xml:space="preserv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0" name="ctl00_ContentPlaceHolder1_lstForms_ctl08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3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7D2111" w:rsidP="002678F0">
                        <w:pPr>
                          <w:rPr>
                            <w:sz w:val="24"/>
                            <w:szCs w:val="24"/>
                          </w:rPr>
                        </w:pPr>
                        <w:r>
                          <w:object w:dxaOrig="225" w:dyaOrig="225">
                            <v:shape id="_x0000_i1353" type="#_x0000_t75" style="width:20.25pt;height:18pt" o:ole="">
                              <v:imagedata r:id="rId8" o:title=""/>
                            </v:shape>
                            <w:control r:id="rId80" w:name="DefaultOcxName27" w:shapeid="_x0000_i1353"/>
                          </w:object>
                        </w:r>
                      </w:p>
                    </w:tc>
                    <w:tc>
                      <w:tcPr>
                        <w:tcW w:w="0" w:type="auto"/>
                        <w:hideMark/>
                      </w:tcPr>
                      <w:p w:rsidR="002678F0" w:rsidRDefault="002678F0" w:rsidP="002678F0">
                        <w:pPr>
                          <w:rPr>
                            <w:sz w:val="24"/>
                            <w:szCs w:val="24"/>
                          </w:rPr>
                        </w:pPr>
                        <w:r>
                          <w:t xml:space="preserve">provider registration form complete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1" name="ctl00_ContentPlaceHolder1_lstForms_ctl08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4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7D2111" w:rsidP="002678F0">
                        <w:pPr>
                          <w:rPr>
                            <w:sz w:val="24"/>
                            <w:szCs w:val="24"/>
                          </w:rPr>
                        </w:pPr>
                        <w:r>
                          <w:object w:dxaOrig="225" w:dyaOrig="225">
                            <v:shape id="_x0000_i1356" type="#_x0000_t75" style="width:20.25pt;height:18pt" o:ole="">
                              <v:imagedata r:id="rId8" o:title=""/>
                            </v:shape>
                            <w:control r:id="rId81" w:name="DefaultOcxName111" w:shapeid="_x0000_i1356"/>
                          </w:object>
                        </w:r>
                      </w:p>
                    </w:tc>
                    <w:tc>
                      <w:tcPr>
                        <w:tcW w:w="0" w:type="auto"/>
                        <w:hideMark/>
                      </w:tcPr>
                      <w:p w:rsidR="002678F0" w:rsidRDefault="002678F0" w:rsidP="002678F0">
                        <w:pPr>
                          <w:rPr>
                            <w:sz w:val="24"/>
                            <w:szCs w:val="24"/>
                          </w:rPr>
                        </w:pPr>
                        <w:r>
                          <w:t xml:space="preserve">childcare provider agreement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2" name="ctl00_ContentPlaceHolder1_lstForms_ctl08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5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7D2111" w:rsidP="002678F0">
                        <w:pPr>
                          <w:rPr>
                            <w:sz w:val="24"/>
                            <w:szCs w:val="24"/>
                          </w:rPr>
                        </w:pPr>
                        <w:r>
                          <w:object w:dxaOrig="225" w:dyaOrig="225">
                            <v:shape id="_x0000_i1359" type="#_x0000_t75" style="width:20.25pt;height:18pt" o:ole="">
                              <v:imagedata r:id="rId8" o:title=""/>
                            </v:shape>
                            <w:control r:id="rId82" w:name="DefaultOcxName26" w:shapeid="_x0000_i1359"/>
                          </w:object>
                        </w:r>
                      </w:p>
                    </w:tc>
                    <w:tc>
                      <w:tcPr>
                        <w:tcW w:w="0" w:type="auto"/>
                        <w:hideMark/>
                      </w:tcPr>
                      <w:p w:rsidR="002678F0" w:rsidRDefault="002678F0" w:rsidP="002678F0">
                        <w:pPr>
                          <w:rPr>
                            <w:sz w:val="24"/>
                            <w:szCs w:val="24"/>
                          </w:rPr>
                        </w:pPr>
                        <w:r>
                          <w:t xml:space="preserve">health &amp; safety checklist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3" name="ctl00_ContentPlaceHolder1_lstForms_ctl08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6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7D2111" w:rsidP="002678F0">
                        <w:pPr>
                          <w:rPr>
                            <w:sz w:val="24"/>
                            <w:szCs w:val="24"/>
                          </w:rPr>
                        </w:pPr>
                        <w:r>
                          <w:object w:dxaOrig="225" w:dyaOrig="225">
                            <v:shape id="_x0000_i1362" type="#_x0000_t75" style="width:20.25pt;height:18pt" o:ole="">
                              <v:imagedata r:id="rId8" o:title=""/>
                            </v:shape>
                            <w:control r:id="rId83" w:name="DefaultOcxName35" w:shapeid="_x0000_i1362"/>
                          </w:object>
                        </w:r>
                      </w:p>
                    </w:tc>
                    <w:tc>
                      <w:tcPr>
                        <w:tcW w:w="0" w:type="auto"/>
                        <w:hideMark/>
                      </w:tcPr>
                      <w:p w:rsidR="002678F0" w:rsidRDefault="002678F0" w:rsidP="002678F0">
                        <w:pPr>
                          <w:rPr>
                            <w:sz w:val="24"/>
                            <w:szCs w:val="24"/>
                          </w:rPr>
                        </w:pPr>
                        <w:r>
                          <w:t xml:space="preserve">verification of attendance at CCR&amp;R orientation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4" name="ctl00_ContentPlaceHolder1_lstForms_ctl08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7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7D2111" w:rsidP="002678F0">
                        <w:pPr>
                          <w:rPr>
                            <w:sz w:val="24"/>
                            <w:szCs w:val="24"/>
                          </w:rPr>
                        </w:pPr>
                        <w:r>
                          <w:object w:dxaOrig="225" w:dyaOrig="225">
                            <v:shape id="_x0000_i1365" type="#_x0000_t75" style="width:20.25pt;height:18pt" o:ole="">
                              <v:imagedata r:id="rId8" o:title=""/>
                            </v:shape>
                            <w:control r:id="rId84" w:name="DefaultOcxName43" w:shapeid="_x0000_i1365"/>
                          </w:object>
                        </w:r>
                      </w:p>
                    </w:tc>
                    <w:tc>
                      <w:tcPr>
                        <w:tcW w:w="0" w:type="auto"/>
                        <w:hideMark/>
                      </w:tcPr>
                      <w:p w:rsidR="002678F0" w:rsidRDefault="002678F0" w:rsidP="002678F0">
                        <w:pPr>
                          <w:rPr>
                            <w:sz w:val="24"/>
                            <w:szCs w:val="24"/>
                          </w:rPr>
                        </w:pPr>
                        <w:r>
                          <w:t xml:space="preserve">verification of provider's age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lastRenderedPageBreak/>
                          <w:drawing>
                            <wp:inline distT="0" distB="0" distL="0" distR="0">
                              <wp:extent cx="9525" cy="9525"/>
                              <wp:effectExtent l="0" t="0" r="0" b="0"/>
                              <wp:docPr id="1345" name="ctl00_ContentPlaceHolder1_lstForms_ctl08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8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7D2111" w:rsidP="002678F0">
                        <w:pPr>
                          <w:rPr>
                            <w:sz w:val="24"/>
                            <w:szCs w:val="24"/>
                          </w:rPr>
                        </w:pPr>
                        <w:r>
                          <w:object w:dxaOrig="225" w:dyaOrig="225">
                            <v:shape id="_x0000_i1368" type="#_x0000_t75" style="width:20.25pt;height:18pt" o:ole="">
                              <v:imagedata r:id="rId8" o:title=""/>
                            </v:shape>
                            <w:control r:id="rId85" w:name="DefaultOcxName52" w:shapeid="_x0000_i1368"/>
                          </w:object>
                        </w:r>
                      </w:p>
                    </w:tc>
                    <w:tc>
                      <w:tcPr>
                        <w:tcW w:w="0" w:type="auto"/>
                        <w:hideMark/>
                      </w:tcPr>
                      <w:p w:rsidR="002678F0" w:rsidRDefault="002678F0" w:rsidP="002678F0">
                        <w:pPr>
                          <w:rPr>
                            <w:sz w:val="24"/>
                            <w:szCs w:val="24"/>
                          </w:rPr>
                        </w:pPr>
                        <w:r>
                          <w:t xml:space="preserve">verification of provider's identity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6" name="ctl00_ContentPlaceHolder1_lstForms_ctl08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9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7D2111" w:rsidP="002678F0">
                        <w:pPr>
                          <w:rPr>
                            <w:sz w:val="24"/>
                            <w:szCs w:val="24"/>
                          </w:rPr>
                        </w:pPr>
                        <w:r>
                          <w:object w:dxaOrig="225" w:dyaOrig="225">
                            <v:shape id="_x0000_i1371" type="#_x0000_t75" style="width:20.25pt;height:18pt" o:ole="">
                              <v:imagedata r:id="rId8" o:title=""/>
                            </v:shape>
                            <w:control r:id="rId86" w:name="DefaultOcxName61" w:shapeid="_x0000_i1371"/>
                          </w:object>
                        </w:r>
                      </w:p>
                    </w:tc>
                    <w:tc>
                      <w:tcPr>
                        <w:tcW w:w="0" w:type="auto"/>
                        <w:hideMark/>
                      </w:tcPr>
                      <w:p w:rsidR="002678F0" w:rsidRDefault="002678F0" w:rsidP="002678F0">
                        <w:pPr>
                          <w:rPr>
                            <w:sz w:val="24"/>
                            <w:szCs w:val="24"/>
                          </w:rPr>
                        </w:pPr>
                        <w:r>
                          <w:t xml:space="preserve">location of care matches parents' address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150"/>
                    <w:gridCol w:w="4927"/>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7" name="ctl00_ContentPlaceHolder1_lstForms_ctl08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10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2678F0" w:rsidP="002678F0">
                        <w:pPr>
                          <w:rPr>
                            <w:sz w:val="24"/>
                            <w:szCs w:val="24"/>
                          </w:rPr>
                        </w:pPr>
                      </w:p>
                    </w:tc>
                    <w:tc>
                      <w:tcPr>
                        <w:tcW w:w="0" w:type="auto"/>
                        <w:hideMark/>
                      </w:tcPr>
                      <w:p w:rsidR="002678F0" w:rsidRDefault="002678F0" w:rsidP="002678F0">
                        <w:pPr>
                          <w:rPr>
                            <w:sz w:val="24"/>
                            <w:szCs w:val="24"/>
                          </w:rPr>
                        </w:pPr>
                        <w:r>
                          <w:rPr>
                            <w:b/>
                            <w:bCs/>
                          </w:rPr>
                          <w:t>Non relative only</w:t>
                        </w:r>
                        <w:r>
                          <w:t xml:space="preserv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8" name="ctl00_ContentPlaceHolder1_lstForms_ctl08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1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7D2111" w:rsidP="002678F0">
                        <w:pPr>
                          <w:rPr>
                            <w:sz w:val="24"/>
                            <w:szCs w:val="24"/>
                          </w:rPr>
                        </w:pPr>
                        <w:r>
                          <w:object w:dxaOrig="225" w:dyaOrig="225">
                            <v:shape id="_x0000_i1374" type="#_x0000_t75" style="width:20.25pt;height:18pt" o:ole="">
                              <v:imagedata r:id="rId8" o:title=""/>
                            </v:shape>
                            <w:control r:id="rId87" w:name="DefaultOcxName72" w:shapeid="_x0000_i1374"/>
                          </w:object>
                        </w:r>
                      </w:p>
                    </w:tc>
                    <w:tc>
                      <w:tcPr>
                        <w:tcW w:w="0" w:type="auto"/>
                        <w:hideMark/>
                      </w:tcPr>
                      <w:p w:rsidR="002678F0" w:rsidRDefault="002678F0" w:rsidP="002678F0">
                        <w:r>
                          <w:t xml:space="preserve">proof of CORI </w:t>
                        </w:r>
                      </w:p>
                      <w:p w:rsidR="000769D4" w:rsidRDefault="000769D4" w:rsidP="002678F0"/>
                      <w:p w:rsidR="000769D4" w:rsidRDefault="000769D4" w:rsidP="002678F0">
                        <w:pPr>
                          <w:rPr>
                            <w:sz w:val="24"/>
                            <w:szCs w:val="24"/>
                          </w:rPr>
                        </w:pPr>
                        <w:r>
                          <w:rPr>
                            <w:rFonts w:ascii="Times New Roman" w:eastAsia="Times New Roman" w:hAnsi="Times New Roman" w:cs="Times New Roman"/>
                            <w:sz w:val="24"/>
                            <w:szCs w:val="24"/>
                          </w:rPr>
                          <w:t>Comment box remains as before</w:t>
                        </w:r>
                      </w:p>
                    </w:tc>
                  </w:tr>
                </w:tbl>
                <w:p w:rsidR="002678F0" w:rsidRDefault="002678F0">
                  <w:pPr>
                    <w:rPr>
                      <w:sz w:val="24"/>
                      <w:szCs w:val="24"/>
                    </w:rPr>
                  </w:pP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9"/>
              </w:numPr>
            </w:pPr>
            <w:r>
              <w:t>[Y/N] No Error (0)</w:t>
            </w:r>
          </w:p>
          <w:p w:rsidR="00E971A3" w:rsidRDefault="00E971A3" w:rsidP="00D44B5A">
            <w:pPr>
              <w:pStyle w:val="ListParagraph"/>
            </w:pPr>
            <w:r>
              <w:t>Error (1)</w:t>
            </w:r>
          </w:p>
          <w:p w:rsidR="00E971A3" w:rsidRDefault="00E971A3" w:rsidP="00E971A3">
            <w:pPr>
              <w:pStyle w:val="ListParagraph"/>
              <w:numPr>
                <w:ilvl w:val="0"/>
                <w:numId w:val="9"/>
              </w:numPr>
            </w:pPr>
            <w:r>
              <w:t>[Y/N]  Insufficient/Missing Documentation</w:t>
            </w:r>
          </w:p>
          <w:p w:rsidR="00E971A3" w:rsidRDefault="00E971A3" w:rsidP="00D44B5A">
            <w:pPr>
              <w:pStyle w:val="ListParagraph"/>
            </w:pPr>
          </w:p>
        </w:tc>
      </w:tr>
    </w:tbl>
    <w:p w:rsidR="00BC0494" w:rsidRPr="00A53BD8" w:rsidDel="009D5FF7" w:rsidRDefault="00BC0494" w:rsidP="00BC0494">
      <w:pPr>
        <w:rPr>
          <w:del w:id="219" w:author="Tom Weierman" w:date="2011-06-06T11:14:00Z"/>
          <w:b/>
        </w:rPr>
      </w:pPr>
      <w:del w:id="220" w:author="Tom Weierman" w:date="2011-06-06T11:14:00Z">
        <w:r w:rsidRPr="00A53BD8" w:rsidDel="009D5FF7">
          <w:rPr>
            <w:b/>
          </w:rPr>
          <w:lastRenderedPageBreak/>
          <w:delText xml:space="preserve">Business Rule: </w:delText>
        </w:r>
      </w:del>
    </w:p>
    <w:p w:rsidR="00BC0494" w:rsidDel="009D5FF7" w:rsidRDefault="00BC0494" w:rsidP="00BC0494">
      <w:pPr>
        <w:rPr>
          <w:del w:id="221" w:author="Tom Weierman" w:date="2011-06-06T11:14:00Z"/>
        </w:rPr>
      </w:pPr>
      <w:del w:id="222" w:author="Tom Weierman" w:date="2011-06-06T11:14:00Z">
        <w:r w:rsidDel="009D5FF7">
          <w:delText>If DTA authorized in section 200, then enable check box with a check mark on verify by DTA</w:delText>
        </w:r>
      </w:del>
    </w:p>
    <w:p w:rsidR="00BC0494" w:rsidDel="009D5FF7" w:rsidRDefault="00BC0494" w:rsidP="00BC0494">
      <w:pPr>
        <w:rPr>
          <w:del w:id="223" w:author="Tom Weierman" w:date="2011-06-06T11:14:00Z"/>
        </w:rPr>
      </w:pPr>
      <w:del w:id="224" w:author="Tom Weierman" w:date="2011-06-06T11:14:00Z">
        <w:r w:rsidDel="009D5FF7">
          <w:delText>If DCF authorized in section 200, then enable check box with a check mark on verify by DCF</w:delText>
        </w:r>
      </w:del>
    </w:p>
    <w:p w:rsidR="000B0018" w:rsidRDefault="000B0018">
      <w:r>
        <w:br w:type="page"/>
      </w:r>
    </w:p>
    <w:p w:rsidR="000B0018" w:rsidRDefault="000B0018" w:rsidP="000B0018">
      <w:r>
        <w:lastRenderedPageBreak/>
        <w:t>IMPROPER PAYMENT FORM REQUIREMENTS</w:t>
      </w:r>
    </w:p>
    <w:p w:rsidR="000B0018" w:rsidRDefault="000B0018" w:rsidP="000B0018">
      <w:r>
        <w:t>ACF 400 – SECTION I – 400 INCOME</w:t>
      </w:r>
    </w:p>
    <w:p w:rsidR="000B0018" w:rsidRDefault="000B0018" w:rsidP="000B0018">
      <w:r>
        <w:t>(PARENT 1)</w:t>
      </w:r>
    </w:p>
    <w:p w:rsidR="000B0018" w:rsidRDefault="009B5E56" w:rsidP="000B0018">
      <w:r>
        <w:rPr>
          <w:noProof/>
        </w:rPr>
        <w:drawing>
          <wp:inline distT="0" distB="0" distL="0" distR="0">
            <wp:extent cx="5943600" cy="96282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548" w:type="dxa"/>
        <w:tblLook w:val="04A0"/>
      </w:tblPr>
      <w:tblGrid>
        <w:gridCol w:w="2263"/>
        <w:gridCol w:w="4856"/>
        <w:gridCol w:w="1088"/>
        <w:gridCol w:w="2341"/>
      </w:tblGrid>
      <w:tr w:rsidR="00E971A3" w:rsidTr="000769D4">
        <w:tc>
          <w:tcPr>
            <w:tcW w:w="2263" w:type="dxa"/>
          </w:tcPr>
          <w:p w:rsidR="00E971A3" w:rsidRDefault="00E971A3" w:rsidP="00D44B5A">
            <w:r>
              <w:t>ELEMENTS OF ELIGIBILITY &amp; PAYMENT AUTHORIZATION (1)</w:t>
            </w:r>
          </w:p>
        </w:tc>
        <w:tc>
          <w:tcPr>
            <w:tcW w:w="4856"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0769D4">
        <w:tc>
          <w:tcPr>
            <w:tcW w:w="2263" w:type="dxa"/>
          </w:tcPr>
          <w:p w:rsidR="00E971A3" w:rsidRDefault="00512B55" w:rsidP="00512B55">
            <w:r>
              <w:t xml:space="preserve">Describe income </w:t>
            </w:r>
            <w:del w:id="225" w:author="Tom Weierman" w:date="2011-06-07T10:23:00Z">
              <w:r w:rsidDel="00CE1A16">
                <w:delText xml:space="preserve">documentation </w:delText>
              </w:r>
            </w:del>
            <w:r>
              <w:t xml:space="preserve">verification and </w:t>
            </w:r>
            <w:del w:id="226" w:author="Tom Weierman" w:date="2011-06-07T10:24:00Z">
              <w:r w:rsidDel="00CE1A16">
                <w:delText xml:space="preserve">documentation </w:delText>
              </w:r>
            </w:del>
            <w:ins w:id="227" w:author="Tom Weierman" w:date="2011-06-07T10:24:00Z">
              <w:r w:rsidR="00CE1A16">
                <w:t xml:space="preserve">calculations </w:t>
              </w:r>
            </w:ins>
            <w:r>
              <w:t>for household members. Specify time period (e.g., based on 4- weeks prior to application) and all income to be considered based on State policies and definitions (e.g., head of household employment).</w:t>
            </w:r>
          </w:p>
          <w:p w:rsidR="00512B55" w:rsidRDefault="00512B55" w:rsidP="00512B55">
            <w:r>
              <w:t>Determine if household income meets state requirements (e.g.</w:t>
            </w:r>
            <w:ins w:id="228" w:author="Tom Weierman" w:date="2011-06-07T10:25:00Z">
              <w:r w:rsidR="00CE1A16">
                <w:t>,</w:t>
              </w:r>
            </w:ins>
            <w:r>
              <w:t xml:space="preserve"> family gross income must be within x percent of the State’s median income). </w:t>
            </w:r>
          </w:p>
          <w:p w:rsidR="00512B55" w:rsidRDefault="00512B55" w:rsidP="00512B55">
            <w:r>
              <w:t xml:space="preserve">Determine the amount of subsidy payment authorized for payment for a sample review month. </w:t>
            </w:r>
          </w:p>
          <w:p w:rsidR="00512B55" w:rsidRDefault="00512B55" w:rsidP="00512B55">
            <w:r>
              <w:t xml:space="preserve">Determine if the amount authorized </w:t>
            </w:r>
            <w:r>
              <w:lastRenderedPageBreak/>
              <w:t>was based on income and family size, the State’s payment rate schedule, and any sliding fee schedule</w:t>
            </w:r>
            <w:ins w:id="229" w:author="Tom Weierman" w:date="2011-06-07T10:26:00Z">
              <w:r w:rsidR="00CE1A16">
                <w:t>,</w:t>
              </w:r>
            </w:ins>
            <w:r>
              <w:t xml:space="preserve"> if applicable.</w:t>
            </w:r>
          </w:p>
        </w:tc>
        <w:tc>
          <w:tcPr>
            <w:tcW w:w="4856" w:type="dxa"/>
          </w:tcPr>
          <w:tbl>
            <w:tblPr>
              <w:tblW w:w="0" w:type="auto"/>
              <w:tblCellSpacing w:w="0" w:type="dxa"/>
              <w:tblCellMar>
                <w:left w:w="0" w:type="dxa"/>
                <w:right w:w="0" w:type="dxa"/>
              </w:tblCellMar>
              <w:tblLook w:val="04A0"/>
            </w:tblPr>
            <w:tblGrid>
              <w:gridCol w:w="2100"/>
              <w:gridCol w:w="2100"/>
            </w:tblGrid>
            <w:tr w:rsidR="000769D4" w:rsidRPr="000769D4">
              <w:trPr>
                <w:trHeight w:val="375"/>
                <w:tblCellSpacing w:w="0" w:type="dxa"/>
              </w:trPr>
              <w:tc>
                <w:tcPr>
                  <w:tcW w:w="2100" w:type="dxa"/>
                  <w:shd w:val="clear" w:color="auto" w:fill="DDE9D5"/>
                  <w:tcMar>
                    <w:top w:w="0" w:type="dxa"/>
                    <w:left w:w="75" w:type="dxa"/>
                    <w:bottom w:w="0" w:type="dxa"/>
                    <w:right w:w="0" w:type="dxa"/>
                  </w:tcMar>
                  <w:vAlign w:val="center"/>
                  <w:hideMark/>
                </w:tcPr>
                <w:p w:rsidR="000769D4" w:rsidRPr="000769D4" w:rsidRDefault="007D2111" w:rsidP="000769D4">
                  <w:pPr>
                    <w:spacing w:after="0" w:line="240" w:lineRule="auto"/>
                    <w:rPr>
                      <w:rFonts w:ascii="Times New Roman" w:eastAsia="Times New Roman" w:hAnsi="Times New Roman" w:cs="Times New Roman"/>
                      <w:sz w:val="24"/>
                      <w:szCs w:val="24"/>
                    </w:rPr>
                  </w:pPr>
                  <w:hyperlink r:id="rId88" w:history="1">
                    <w:r w:rsidR="000769D4" w:rsidRPr="000769D4">
                      <w:rPr>
                        <w:rFonts w:ascii="Times New Roman" w:eastAsia="Times New Roman" w:hAnsi="Times New Roman" w:cs="Times New Roman"/>
                        <w:color w:val="0000FF"/>
                        <w:sz w:val="24"/>
                        <w:szCs w:val="24"/>
                      </w:rPr>
                      <w:t>[Parent 1]</w:t>
                    </w:r>
                  </w:hyperlink>
                  <w:r w:rsidR="000769D4" w:rsidRPr="000769D4">
                    <w:rPr>
                      <w:rFonts w:ascii="Times New Roman" w:eastAsia="Times New Roman" w:hAnsi="Times New Roman" w:cs="Times New Roman"/>
                      <w:sz w:val="24"/>
                      <w:szCs w:val="24"/>
                    </w:rPr>
                    <w:t xml:space="preserve"> </w:t>
                  </w:r>
                </w:p>
              </w:tc>
              <w:tc>
                <w:tcPr>
                  <w:tcW w:w="2100" w:type="dxa"/>
                  <w:shd w:val="clear" w:color="auto" w:fill="D5D8E9"/>
                  <w:tcMar>
                    <w:top w:w="0" w:type="dxa"/>
                    <w:left w:w="75" w:type="dxa"/>
                    <w:bottom w:w="0" w:type="dxa"/>
                    <w:right w:w="0" w:type="dxa"/>
                  </w:tcMar>
                  <w:vAlign w:val="center"/>
                  <w:hideMark/>
                </w:tcPr>
                <w:p w:rsidR="000769D4" w:rsidRPr="000769D4" w:rsidRDefault="007D2111" w:rsidP="000769D4">
                  <w:pPr>
                    <w:spacing w:after="0" w:line="240" w:lineRule="auto"/>
                    <w:rPr>
                      <w:rFonts w:ascii="Times New Roman" w:eastAsia="Times New Roman" w:hAnsi="Times New Roman" w:cs="Times New Roman"/>
                      <w:sz w:val="24"/>
                      <w:szCs w:val="24"/>
                    </w:rPr>
                  </w:pPr>
                  <w:hyperlink r:id="rId89" w:history="1">
                    <w:r w:rsidR="000769D4" w:rsidRPr="000769D4">
                      <w:rPr>
                        <w:rFonts w:ascii="Times New Roman" w:eastAsia="Times New Roman" w:hAnsi="Times New Roman" w:cs="Times New Roman"/>
                        <w:color w:val="0000FF"/>
                        <w:sz w:val="24"/>
                        <w:szCs w:val="24"/>
                      </w:rPr>
                      <w:t>[Parent 2]</w:t>
                    </w:r>
                  </w:hyperlink>
                  <w:r w:rsidR="000769D4" w:rsidRPr="000769D4">
                    <w:rPr>
                      <w:rFonts w:ascii="Times New Roman" w:eastAsia="Times New Roman" w:hAnsi="Times New Roman" w:cs="Times New Roman"/>
                      <w:sz w:val="24"/>
                      <w:szCs w:val="24"/>
                    </w:rPr>
                    <w:t xml:space="preserve"> </w:t>
                  </w:r>
                </w:p>
              </w:tc>
            </w:tr>
          </w:tbl>
          <w:p w:rsidR="000769D4" w:rsidRPr="000769D4" w:rsidRDefault="000769D4" w:rsidP="000769D4">
            <w:pPr>
              <w:shd w:val="clear" w:color="auto" w:fill="DDE9D5"/>
              <w:rPr>
                <w:rFonts w:ascii="Times New Roman" w:eastAsia="Times New Roman" w:hAnsi="Times New Roman" w:cs="Times New Roman"/>
                <w:vanish/>
                <w:sz w:val="24"/>
                <w:szCs w:val="24"/>
              </w:rPr>
            </w:pPr>
          </w:p>
          <w:tbl>
            <w:tblPr>
              <w:tblW w:w="0" w:type="auto"/>
              <w:tblCellMar>
                <w:left w:w="0" w:type="dxa"/>
                <w:right w:w="0" w:type="dxa"/>
              </w:tblCellMar>
              <w:tblLook w:val="04A0"/>
            </w:tblPr>
            <w:tblGrid>
              <w:gridCol w:w="4640"/>
            </w:tblGrid>
            <w:tr w:rsidR="000769D4" w:rsidRPr="000769D4" w:rsidTr="000769D4">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75"/>
                    <w:gridCol w:w="150"/>
                    <w:gridCol w:w="438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57" name="ctl00_ContentPlaceHolder1_lstForms_ctl09_frmTemplate_lstRequirements_lstRequirements_ctl0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0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CE1A16" w:rsidRDefault="00CE1A16" w:rsidP="000769D4">
                        <w:pPr>
                          <w:spacing w:after="0" w:line="240" w:lineRule="auto"/>
                          <w:rPr>
                            <w:ins w:id="230" w:author="Tom Weierman" w:date="2011-06-07T10:27:00Z"/>
                            <w:rFonts w:ascii="Times New Roman" w:eastAsia="Times New Roman" w:hAnsi="Times New Roman" w:cs="Times New Roman"/>
                            <w:b/>
                            <w:bCs/>
                            <w:sz w:val="24"/>
                            <w:szCs w:val="24"/>
                          </w:rPr>
                        </w:pPr>
                        <w:ins w:id="231" w:author="Tom Weierman" w:date="2011-06-07T10:27:00Z">
                          <w:r>
                            <w:rPr>
                              <w:rFonts w:ascii="Times New Roman" w:eastAsia="Times New Roman" w:hAnsi="Times New Roman" w:cs="Times New Roman"/>
                              <w:b/>
                              <w:bCs/>
                              <w:sz w:val="24"/>
                              <w:szCs w:val="24"/>
                            </w:rPr>
                            <w:t>Verify Income Sources</w:t>
                          </w:r>
                        </w:ins>
                      </w:p>
                      <w:p w:rsidR="00CE1A16" w:rsidRDefault="00CE1A16" w:rsidP="000769D4">
                        <w:pPr>
                          <w:spacing w:after="0" w:line="240" w:lineRule="auto"/>
                          <w:rPr>
                            <w:ins w:id="232" w:author="Tom Weierman" w:date="2011-06-07T10:27:00Z"/>
                            <w:rFonts w:ascii="Times New Roman" w:eastAsia="Times New Roman" w:hAnsi="Times New Roman" w:cs="Times New Roman"/>
                            <w:b/>
                            <w:bCs/>
                            <w:sz w:val="24"/>
                            <w:szCs w:val="24"/>
                          </w:rPr>
                        </w:pPr>
                      </w:p>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Employment</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58" name="Picture 1758" descr="http://eec-tst-web-v01/improperpayment/images/help.gif">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http://eec-tst-web-v01/improperpayment/images/help.gif">
                                        <a:hlinkClick r:id="rId90"/>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[Note: income for parents/guardians in military excludes compensation for service in combat/hazardous duty area]</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59" name="ctl00_ContentPlaceHolder1_lstForms_ctl09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77" type="#_x0000_t75" style="width:20.25pt;height:18pt" o:ole="">
                              <v:imagedata r:id="rId8" o:title=""/>
                            </v:shape>
                            <w:control r:id="rId91" w:name="DefaultOcxName29" w:shapeid="_x0000_i1377"/>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paystubs for one month (four weeks within the most recent six week period) </w:t>
                        </w:r>
                        <w:ins w:id="233" w:author="Tom Weierman" w:date="2011-06-07T10:27:00Z">
                          <w:r w:rsidR="00CE1A16">
                            <w:rPr>
                              <w:rFonts w:ascii="Times New Roman" w:eastAsia="Times New Roman" w:hAnsi="Times New Roman" w:cs="Times New Roman"/>
                              <w:sz w:val="24"/>
                              <w:szCs w:val="24"/>
                            </w:rPr>
                            <w:br/>
                          </w:r>
                        </w:ins>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0" name="ctl00_ContentPlaceHolder1_lstForms_ctl09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2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CE1A16">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 xml:space="preserve">Newly employed; </w:t>
                        </w:r>
                        <w:del w:id="234" w:author="Tom Weierman" w:date="2011-06-07T10:30:00Z">
                          <w:r w:rsidRPr="000769D4" w:rsidDel="00CE1A16">
                            <w:rPr>
                              <w:rFonts w:ascii="Times New Roman" w:eastAsia="Times New Roman" w:hAnsi="Times New Roman" w:cs="Times New Roman"/>
                              <w:b/>
                              <w:bCs/>
                              <w:sz w:val="24"/>
                              <w:szCs w:val="24"/>
                            </w:rPr>
                            <w:delText>more</w:delText>
                          </w:r>
                        </w:del>
                        <w:ins w:id="235" w:author="Tom Weierman" w:date="2011-06-07T10:30:00Z">
                          <w:r w:rsidR="00CE1A16">
                            <w:rPr>
                              <w:rFonts w:ascii="Times New Roman" w:eastAsia="Times New Roman" w:hAnsi="Times New Roman" w:cs="Times New Roman"/>
                              <w:b/>
                              <w:bCs/>
                              <w:sz w:val="24"/>
                              <w:szCs w:val="24"/>
                            </w:rPr>
                            <w:t>less</w:t>
                          </w:r>
                        </w:ins>
                        <w:r w:rsidRPr="000769D4">
                          <w:rPr>
                            <w:rFonts w:ascii="Times New Roman" w:eastAsia="Times New Roman" w:hAnsi="Times New Roman" w:cs="Times New Roman"/>
                            <w:b/>
                            <w:bCs/>
                            <w:sz w:val="24"/>
                            <w:szCs w:val="24"/>
                          </w:rPr>
                          <w:t xml:space="preserve"> than four weeks</w:t>
                        </w:r>
                        <w:r w:rsidRPr="000769D4">
                          <w:rPr>
                            <w:rFonts w:ascii="Times New Roman" w:eastAsia="Times New Roman" w:hAnsi="Times New Roman" w:cs="Times New Roman"/>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1" name="ctl00_ContentPlaceHolder1_lstForms_ctl09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3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80" type="#_x0000_t75" style="width:20.25pt;height:18pt" o:ole="">
                              <v:imagedata r:id="rId8" o:title=""/>
                            </v:shape>
                            <w:control r:id="rId92" w:name="DefaultOcxName113" w:shapeid="_x0000_i1380"/>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del w:id="236" w:author="tsharpe" w:date="2011-06-07T12:02:00Z">
                          <w:r w:rsidRPr="000769D4" w:rsidDel="002154B6">
                            <w:rPr>
                              <w:rFonts w:ascii="Times New Roman" w:eastAsia="Times New Roman" w:hAnsi="Times New Roman" w:cs="Times New Roman"/>
                              <w:sz w:val="24"/>
                              <w:szCs w:val="24"/>
                            </w:rPr>
                            <w:delText>Copies of paystubs for one month</w:delText>
                          </w:r>
                        </w:del>
                        <w:ins w:id="237" w:author="tsharpe" w:date="2011-06-07T12:02:00Z">
                          <w:r w:rsidR="002154B6">
                            <w:rPr>
                              <w:rFonts w:ascii="Times New Roman" w:eastAsia="Times New Roman" w:hAnsi="Times New Roman" w:cs="Times New Roman"/>
                              <w:sz w:val="24"/>
                              <w:szCs w:val="24"/>
                            </w:rPr>
                            <w:t>Employment Verification Form</w:t>
                          </w:r>
                        </w:ins>
                        <w:r w:rsidRPr="000769D4">
                          <w:rPr>
                            <w:rFonts w:ascii="Times New Roman" w:eastAsia="Times New Roman" w:hAnsi="Times New Roman" w:cs="Times New Roman"/>
                            <w:sz w:val="24"/>
                            <w:szCs w:val="24"/>
                          </w:rPr>
                          <w:t xml:space="preserve"> </w:t>
                        </w:r>
                      </w:p>
                    </w:tc>
                  </w:tr>
                </w:tbl>
                <w:p w:rsidR="000769D4" w:rsidRDefault="000769D4" w:rsidP="000769D4">
                  <w:pPr>
                    <w:spacing w:after="0" w:line="240" w:lineRule="auto"/>
                    <w:rPr>
                      <w:ins w:id="238" w:author="Tom Weierman" w:date="2011-06-07T10:27:00Z"/>
                      <w:rFonts w:ascii="Times New Roman" w:eastAsia="Times New Roman" w:hAnsi="Times New Roman" w:cs="Times New Roman"/>
                      <w:sz w:val="24"/>
                      <w:szCs w:val="24"/>
                    </w:rPr>
                  </w:pPr>
                </w:p>
                <w:p w:rsidR="00CE1A16" w:rsidRPr="000769D4" w:rsidRDefault="00CE1A16"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2" name="ctl00_ContentPlaceHolder1_lstForms_ctl09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4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Existing self-employment</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63" name="Picture 1763" descr="http://eec-tst-web-v01/improperpayment/images/help.gif">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http://eec-tst-web-v01/improperpayment/images/help.gif">
                                        <a:hlinkClick r:id="rId93"/>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Reflected in most recent federal tax returns</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4" name="ctl00_ContentPlaceHolder1_lstForms_ctl09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5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83" type="#_x0000_t75" style="width:20.25pt;height:18pt" o:ole="">
                              <v:imagedata r:id="rId8" o:title=""/>
                            </v:shape>
                            <w:control r:id="rId94" w:name="DefaultOcxName28" w:shapeid="_x0000_i1383"/>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Employment Verification Form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5" name="ctl00_ContentPlaceHolder1_lstForms_ctl09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6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86" type="#_x0000_t75" style="width:20.25pt;height:18pt" o:ole="">
                              <v:imagedata r:id="rId8" o:title=""/>
                            </v:shape>
                            <w:control r:id="rId95" w:name="DefaultOcxName36" w:shapeid="_x0000_i1386"/>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Report of Self-Employment Earnings Form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6" name="ctl00_ContentPlaceHolder1_lstForms_ctl09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7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89" type="#_x0000_t75" style="width:20.25pt;height:18pt" o:ole="">
                              <v:imagedata r:id="rId8" o:title=""/>
                            </v:shape>
                            <w:control r:id="rId96" w:name="DefaultOcxName44" w:shapeid="_x0000_i1389"/>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business registration with MA DOR, certificate, licenses, certification of incorporation, or other documentation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7" name="ctl00_ContentPlaceHolder1_lstForms_ctl09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8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92" type="#_x0000_t75" style="width:20.25pt;height:18pt" o:ole="">
                              <v:imagedata r:id="rId8" o:title=""/>
                            </v:shape>
                            <w:control r:id="rId97" w:name="DefaultOcxName53" w:shapeid="_x0000_i1392"/>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most recent federal tax returns and schedules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8" name="ctl00_ContentPlaceHolder1_lstForms_ctl09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9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95" type="#_x0000_t75" style="width:20.25pt;height:18pt" o:ole="">
                              <v:imagedata r:id="rId8" o:title=""/>
                            </v:shape>
                            <w:control r:id="rId98" w:name="DefaultOcxName62" w:shapeid="_x0000_i1395"/>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tax return transcript for most recent federal tax returns </w:t>
                        </w:r>
                        <w:ins w:id="239" w:author="Tom Weierman" w:date="2011-06-07T10:27:00Z">
                          <w:r w:rsidR="00CE1A16">
                            <w:rPr>
                              <w:rFonts w:ascii="Times New Roman" w:eastAsia="Times New Roman" w:hAnsi="Times New Roman" w:cs="Times New Roman"/>
                              <w:sz w:val="24"/>
                              <w:szCs w:val="24"/>
                            </w:rPr>
                            <w:br/>
                          </w:r>
                        </w:ins>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9" name="ctl00_ContentPlaceHolder1_lstForms_ctl09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0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D61B67" w:rsidRDefault="00D61B67" w:rsidP="000769D4">
                        <w:pPr>
                          <w:spacing w:after="0" w:line="240" w:lineRule="auto"/>
                          <w:rPr>
                            <w:ins w:id="240" w:author="tsharpe" w:date="2011-06-07T12:29:00Z"/>
                            <w:rFonts w:ascii="Times New Roman" w:eastAsia="Times New Roman" w:hAnsi="Times New Roman" w:cs="Times New Roman"/>
                            <w:b/>
                            <w:bCs/>
                            <w:sz w:val="24"/>
                            <w:szCs w:val="24"/>
                          </w:rPr>
                        </w:pPr>
                      </w:p>
                      <w:p w:rsidR="00D61B67" w:rsidRDefault="00D61B67" w:rsidP="000769D4">
                        <w:pPr>
                          <w:spacing w:after="0" w:line="240" w:lineRule="auto"/>
                          <w:rPr>
                            <w:ins w:id="241" w:author="tsharpe" w:date="2011-06-07T12:29:00Z"/>
                            <w:rFonts w:ascii="Times New Roman" w:eastAsia="Times New Roman" w:hAnsi="Times New Roman" w:cs="Times New Roman"/>
                            <w:b/>
                            <w:bCs/>
                            <w:sz w:val="24"/>
                            <w:szCs w:val="24"/>
                          </w:rPr>
                        </w:pPr>
                      </w:p>
                      <w:p w:rsidR="00D61B67" w:rsidRDefault="00D61B67" w:rsidP="000769D4">
                        <w:pPr>
                          <w:spacing w:after="0" w:line="240" w:lineRule="auto"/>
                          <w:rPr>
                            <w:ins w:id="242" w:author="tsharpe" w:date="2011-06-07T12:29:00Z"/>
                            <w:rFonts w:ascii="Times New Roman" w:eastAsia="Times New Roman" w:hAnsi="Times New Roman" w:cs="Times New Roman"/>
                            <w:b/>
                            <w:bCs/>
                            <w:sz w:val="24"/>
                            <w:szCs w:val="24"/>
                          </w:rPr>
                        </w:pPr>
                      </w:p>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Newly self-employed</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0" name="Picture 1770" descr="http://eec-tst-web-v01/improperpayment/images/help.gif">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http://eec-tst-web-v01/improperpayment/images/help.gif">
                                        <a:hlinkClick r:id="rId99"/>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D61B67" w:rsidRDefault="00D61B67" w:rsidP="000769D4">
                        <w:pPr>
                          <w:shd w:val="clear" w:color="auto" w:fill="FFFFFF"/>
                          <w:spacing w:after="0" w:line="240" w:lineRule="auto"/>
                          <w:rPr>
                            <w:ins w:id="243" w:author="tsharpe" w:date="2011-06-07T12:30:00Z"/>
                            <w:rFonts w:ascii="Times New Roman" w:eastAsia="Times New Roman" w:hAnsi="Times New Roman" w:cs="Times New Roman"/>
                            <w:color w:val="0000FF"/>
                            <w:sz w:val="19"/>
                          </w:rPr>
                        </w:pPr>
                      </w:p>
                      <w:p w:rsidR="00D61B67" w:rsidRDefault="00D61B67" w:rsidP="000769D4">
                        <w:pPr>
                          <w:shd w:val="clear" w:color="auto" w:fill="FFFFFF"/>
                          <w:spacing w:after="0" w:line="240" w:lineRule="auto"/>
                          <w:rPr>
                            <w:ins w:id="244" w:author="tsharpe" w:date="2011-06-07T12:30:00Z"/>
                            <w:rFonts w:ascii="Times New Roman" w:eastAsia="Times New Roman" w:hAnsi="Times New Roman" w:cs="Times New Roman"/>
                            <w:color w:val="0000FF"/>
                            <w:sz w:val="19"/>
                          </w:rPr>
                        </w:pPr>
                      </w:p>
                      <w:p w:rsidR="00D61B67" w:rsidRDefault="00D61B67" w:rsidP="000769D4">
                        <w:pPr>
                          <w:shd w:val="clear" w:color="auto" w:fill="FFFFFF"/>
                          <w:spacing w:after="0" w:line="240" w:lineRule="auto"/>
                          <w:rPr>
                            <w:ins w:id="245" w:author="tsharpe" w:date="2011-06-07T12:32:00Z"/>
                            <w:rFonts w:ascii="Times New Roman" w:eastAsia="Times New Roman" w:hAnsi="Times New Roman" w:cs="Times New Roman"/>
                            <w:color w:val="0000FF"/>
                            <w:sz w:val="19"/>
                          </w:rPr>
                        </w:pPr>
                        <w:ins w:id="246" w:author="tsharpe" w:date="2011-06-07T12:30:00Z">
                          <w:r>
                            <w:rPr>
                              <w:rFonts w:ascii="Times New Roman" w:eastAsia="Times New Roman" w:hAnsi="Times New Roman" w:cs="Times New Roman"/>
                              <w:color w:val="0000FF"/>
                              <w:sz w:val="19"/>
                            </w:rPr>
                            <w:t>Employment Verification Form</w:t>
                          </w:r>
                        </w:ins>
                      </w:p>
                      <w:p w:rsidR="00D61B67" w:rsidRDefault="00D61B67" w:rsidP="000769D4">
                        <w:pPr>
                          <w:shd w:val="clear" w:color="auto" w:fill="FFFFFF"/>
                          <w:spacing w:after="0" w:line="240" w:lineRule="auto"/>
                          <w:rPr>
                            <w:ins w:id="247" w:author="tsharpe" w:date="2011-06-07T12:30:00Z"/>
                            <w:rFonts w:ascii="Times New Roman" w:eastAsia="Times New Roman" w:hAnsi="Times New Roman" w:cs="Times New Roman"/>
                            <w:color w:val="0000FF"/>
                            <w:sz w:val="19"/>
                          </w:rPr>
                        </w:pPr>
                      </w:p>
                      <w:p w:rsidR="00D61B67" w:rsidRDefault="00D61B67" w:rsidP="000769D4">
                        <w:pPr>
                          <w:shd w:val="clear" w:color="auto" w:fill="FFFFFF"/>
                          <w:spacing w:after="0" w:line="240" w:lineRule="auto"/>
                          <w:rPr>
                            <w:ins w:id="248" w:author="tsharpe" w:date="2011-06-07T12:31:00Z"/>
                            <w:rFonts w:ascii="Times New Roman" w:eastAsia="Times New Roman" w:hAnsi="Times New Roman" w:cs="Times New Roman"/>
                            <w:color w:val="0000FF"/>
                            <w:sz w:val="19"/>
                          </w:rPr>
                        </w:pPr>
                        <w:ins w:id="249" w:author="tsharpe" w:date="2011-06-07T12:31:00Z">
                          <w:r>
                            <w:rPr>
                              <w:rFonts w:ascii="Times New Roman" w:eastAsia="Times New Roman" w:hAnsi="Times New Roman" w:cs="Times New Roman"/>
                              <w:color w:val="0000FF"/>
                              <w:sz w:val="19"/>
                            </w:rPr>
                            <w:t>Report of Self-Employment Earnings Form</w:t>
                          </w:r>
                        </w:ins>
                        <w:ins w:id="250" w:author="Tom Weierman" w:date="2011-06-13T11:07:00Z">
                          <w:r w:rsidR="00D514D3">
                            <w:rPr>
                              <w:rFonts w:ascii="Times New Roman" w:eastAsia="Times New Roman" w:hAnsi="Times New Roman" w:cs="Times New Roman"/>
                              <w:color w:val="0000FF"/>
                              <w:sz w:val="19"/>
                            </w:rPr>
                            <w:t xml:space="preserve">, if </w:t>
                          </w:r>
                        </w:ins>
                        <w:ins w:id="251" w:author="tsharpe" w:date="2011-06-07T12:32:00Z">
                          <w:del w:id="252" w:author="Tom Weierman" w:date="2011-06-13T11:07:00Z">
                            <w:r w:rsidDel="00D514D3">
                              <w:rPr>
                                <w:rFonts w:ascii="Times New Roman" w:eastAsia="Times New Roman" w:hAnsi="Times New Roman" w:cs="Times New Roman"/>
                                <w:color w:val="0000FF"/>
                                <w:sz w:val="19"/>
                              </w:rPr>
                              <w:delText xml:space="preserve"> (without monthly worksheets for </w:delText>
                            </w:r>
                          </w:del>
                          <w:r>
                            <w:rPr>
                              <w:rFonts w:ascii="Times New Roman" w:eastAsia="Times New Roman" w:hAnsi="Times New Roman" w:cs="Times New Roman"/>
                              <w:color w:val="0000FF"/>
                              <w:sz w:val="19"/>
                            </w:rPr>
                            <w:t>newly self-employed  less than three months</w:t>
                          </w:r>
                        </w:ins>
                        <w:ins w:id="253" w:author="Tom Weierman" w:date="2011-06-13T11:07:00Z">
                          <w:r w:rsidR="00D514D3">
                            <w:rPr>
                              <w:rFonts w:ascii="Times New Roman" w:eastAsia="Times New Roman" w:hAnsi="Times New Roman" w:cs="Times New Roman"/>
                              <w:color w:val="0000FF"/>
                              <w:sz w:val="19"/>
                            </w:rPr>
                            <w:t xml:space="preserve"> the monthly worksheets are not required</w:t>
                          </w:r>
                        </w:ins>
                        <w:ins w:id="254" w:author="tsharpe" w:date="2011-06-07T12:32:00Z">
                          <w:r>
                            <w:rPr>
                              <w:rFonts w:ascii="Times New Roman" w:eastAsia="Times New Roman" w:hAnsi="Times New Roman" w:cs="Times New Roman"/>
                              <w:color w:val="0000FF"/>
                              <w:sz w:val="19"/>
                            </w:rPr>
                            <w:t>)</w:t>
                          </w:r>
                        </w:ins>
                      </w:p>
                      <w:p w:rsidR="00D61B67" w:rsidRDefault="00D61B67" w:rsidP="000769D4">
                        <w:pPr>
                          <w:shd w:val="clear" w:color="auto" w:fill="FFFFFF"/>
                          <w:spacing w:after="0" w:line="240" w:lineRule="auto"/>
                          <w:rPr>
                            <w:ins w:id="255" w:author="tsharpe" w:date="2011-06-07T12:32:00Z"/>
                            <w:rFonts w:ascii="Times New Roman" w:eastAsia="Times New Roman" w:hAnsi="Times New Roman" w:cs="Times New Roman"/>
                            <w:color w:val="0000FF"/>
                            <w:sz w:val="19"/>
                          </w:rPr>
                        </w:pPr>
                      </w:p>
                      <w:p w:rsidR="00D61B67" w:rsidRDefault="00D61B67" w:rsidP="000769D4">
                        <w:pPr>
                          <w:shd w:val="clear" w:color="auto" w:fill="FFFFFF"/>
                          <w:spacing w:after="0" w:line="240" w:lineRule="auto"/>
                          <w:rPr>
                            <w:ins w:id="256" w:author="tsharpe" w:date="2011-06-07T12:30:00Z"/>
                            <w:rFonts w:ascii="Times New Roman" w:eastAsia="Times New Roman" w:hAnsi="Times New Roman" w:cs="Times New Roman"/>
                            <w:color w:val="0000FF"/>
                            <w:sz w:val="19"/>
                          </w:rPr>
                        </w:pPr>
                        <w:ins w:id="257" w:author="tsharpe" w:date="2011-06-07T12:31:00Z">
                          <w:r>
                            <w:rPr>
                              <w:rFonts w:ascii="Times New Roman" w:eastAsia="Times New Roman" w:hAnsi="Times New Roman" w:cs="Times New Roman"/>
                              <w:color w:val="0000FF"/>
                              <w:sz w:val="19"/>
                            </w:rPr>
                            <w:t>Copies of business registration with MA DOR, certificate, licenses, certification of incorporation, or other documentation</w:t>
                          </w:r>
                        </w:ins>
                        <w:ins w:id="258" w:author="Tom Weierman" w:date="2011-06-13T11:07:00Z">
                          <w:r w:rsidR="00D514D3">
                            <w:rPr>
                              <w:rFonts w:ascii="Times New Roman" w:eastAsia="Times New Roman" w:hAnsi="Times New Roman" w:cs="Times New Roman"/>
                              <w:color w:val="0000FF"/>
                              <w:sz w:val="19"/>
                            </w:rPr>
                            <w:t>, if required</w:t>
                          </w:r>
                        </w:ins>
                      </w:p>
                      <w:p w:rsidR="00D61B67" w:rsidRDefault="00D61B67" w:rsidP="000769D4">
                        <w:pPr>
                          <w:shd w:val="clear" w:color="auto" w:fill="FFFFFF"/>
                          <w:spacing w:after="0" w:line="240" w:lineRule="auto"/>
                          <w:rPr>
                            <w:ins w:id="259" w:author="tsharpe" w:date="2011-06-07T12:30:00Z"/>
                            <w:rFonts w:ascii="Times New Roman" w:eastAsia="Times New Roman" w:hAnsi="Times New Roman" w:cs="Times New Roman"/>
                            <w:color w:val="0000FF"/>
                            <w:sz w:val="19"/>
                          </w:rPr>
                        </w:pPr>
                      </w:p>
                      <w:p w:rsidR="00D61B67" w:rsidRDefault="00D61B67" w:rsidP="000769D4">
                        <w:pPr>
                          <w:shd w:val="clear" w:color="auto" w:fill="FFFFFF"/>
                          <w:spacing w:after="0" w:line="240" w:lineRule="auto"/>
                          <w:rPr>
                            <w:ins w:id="260" w:author="tsharpe" w:date="2011-06-07T12:30:00Z"/>
                            <w:rFonts w:ascii="Times New Roman" w:eastAsia="Times New Roman" w:hAnsi="Times New Roman" w:cs="Times New Roman"/>
                            <w:color w:val="0000FF"/>
                            <w:sz w:val="19"/>
                          </w:rPr>
                        </w:pPr>
                      </w:p>
                      <w:p w:rsidR="00D61B67" w:rsidRDefault="00D61B67" w:rsidP="000769D4">
                        <w:pPr>
                          <w:shd w:val="clear" w:color="auto" w:fill="FFFFFF"/>
                          <w:spacing w:after="0" w:line="240" w:lineRule="auto"/>
                          <w:rPr>
                            <w:ins w:id="261" w:author="tsharpe" w:date="2011-06-07T12:30:00Z"/>
                            <w:rFonts w:ascii="Times New Roman" w:eastAsia="Times New Roman" w:hAnsi="Times New Roman" w:cs="Times New Roman"/>
                            <w:color w:val="0000FF"/>
                            <w:sz w:val="19"/>
                          </w:rPr>
                        </w:pPr>
                      </w:p>
                      <w:p w:rsidR="00D61B67" w:rsidRDefault="00D61B67" w:rsidP="000769D4">
                        <w:pPr>
                          <w:shd w:val="clear" w:color="auto" w:fill="FFFFFF"/>
                          <w:spacing w:after="0" w:line="240" w:lineRule="auto"/>
                          <w:rPr>
                            <w:ins w:id="262" w:author="tsharpe" w:date="2011-06-07T12:30:00Z"/>
                            <w:rFonts w:ascii="Times New Roman" w:eastAsia="Times New Roman" w:hAnsi="Times New Roman" w:cs="Times New Roman"/>
                            <w:color w:val="0000FF"/>
                            <w:sz w:val="19"/>
                          </w:rPr>
                        </w:pP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income is not reflected in most recent federal tax return. If tax returns and transcript are unavailable, they must be submitted at next reassessment</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rsidDel="00D61B67">
                    <w:trPr>
                      <w:tblCellSpacing w:w="0" w:type="dxa"/>
                      <w:del w:id="263" w:author="tsharpe" w:date="2011-06-07T12:32:00Z"/>
                    </w:trPr>
                    <w:tc>
                      <w:tcPr>
                        <w:tcW w:w="75" w:type="dxa"/>
                        <w:vAlign w:val="center"/>
                        <w:hideMark/>
                      </w:tcPr>
                      <w:p w:rsidR="000769D4" w:rsidRPr="000769D4" w:rsidDel="00D61B67" w:rsidRDefault="004A1FE7" w:rsidP="000769D4">
                        <w:pPr>
                          <w:spacing w:after="0" w:line="240" w:lineRule="auto"/>
                          <w:rPr>
                            <w:del w:id="264" w:author="tsharpe" w:date="2011-06-07T12:32:00Z"/>
                            <w:rFonts w:ascii="Times New Roman" w:eastAsia="Times New Roman" w:hAnsi="Times New Roman" w:cs="Times New Roman"/>
                            <w:sz w:val="24"/>
                            <w:szCs w:val="24"/>
                          </w:rPr>
                        </w:pPr>
                        <w:del w:id="265" w:author="tsharpe" w:date="2011-06-07T12:32:00Z">
                          <w:r>
                            <w:rPr>
                              <w:rFonts w:ascii="Times New Roman" w:eastAsia="Times New Roman" w:hAnsi="Times New Roman" w:cs="Times New Roman"/>
                              <w:noProof/>
                              <w:sz w:val="24"/>
                              <w:szCs w:val="24"/>
                              <w:rPrChange w:id="266">
                                <w:rPr>
                                  <w:noProof/>
                                </w:rPr>
                              </w:rPrChange>
                            </w:rPr>
                            <w:lastRenderedPageBreak/>
                            <w:drawing>
                              <wp:inline distT="0" distB="0" distL="0" distR="0">
                                <wp:extent cx="9525" cy="9525"/>
                                <wp:effectExtent l="0" t="0" r="0" b="0"/>
                                <wp:docPr id="1771" name="ctl00_ContentPlaceHolder1_lstForms_ctl09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del>
                      </w:p>
                    </w:tc>
                    <w:tc>
                      <w:tcPr>
                        <w:tcW w:w="150" w:type="dxa"/>
                        <w:hideMark/>
                      </w:tcPr>
                      <w:p w:rsidR="000769D4" w:rsidRPr="000769D4" w:rsidDel="00D61B67" w:rsidRDefault="007D2111" w:rsidP="000769D4">
                        <w:pPr>
                          <w:spacing w:after="0" w:line="240" w:lineRule="auto"/>
                          <w:rPr>
                            <w:del w:id="267" w:author="tsharpe" w:date="2011-06-07T12:32:00Z"/>
                            <w:rFonts w:ascii="Times New Roman" w:eastAsia="Times New Roman" w:hAnsi="Times New Roman" w:cs="Times New Roman"/>
                            <w:sz w:val="24"/>
                            <w:szCs w:val="24"/>
                          </w:rPr>
                        </w:pPr>
                        <w:del w:id="268" w:author="tsharpe" w:date="2011-06-07T12:32:00Z">
                          <w:r w:rsidRPr="000769D4" w:rsidDel="00D61B67">
                            <w:rPr>
                              <w:rFonts w:ascii="Times New Roman" w:eastAsia="Times New Roman" w:hAnsi="Times New Roman" w:cs="Times New Roman"/>
                              <w:sz w:val="24"/>
                              <w:szCs w:val="24"/>
                            </w:rPr>
                            <w:object w:dxaOrig="225" w:dyaOrig="225">
                              <v:shape id="_x0000_i1398" type="#_x0000_t75" style="width:20.25pt;height:18pt" o:ole="">
                                <v:imagedata r:id="rId8" o:title=""/>
                              </v:shape>
                              <w:control r:id="rId100" w:name="DefaultOcxName73" w:shapeid="_x0000_i1398"/>
                            </w:object>
                          </w:r>
                        </w:del>
                      </w:p>
                    </w:tc>
                    <w:tc>
                      <w:tcPr>
                        <w:tcW w:w="0" w:type="auto"/>
                        <w:hideMark/>
                      </w:tcPr>
                      <w:p w:rsidR="000769D4" w:rsidRPr="000769D4" w:rsidDel="00D61B67" w:rsidRDefault="000769D4" w:rsidP="000769D4">
                        <w:pPr>
                          <w:spacing w:after="0" w:line="240" w:lineRule="auto"/>
                          <w:rPr>
                            <w:del w:id="269" w:author="tsharpe" w:date="2011-06-07T12:32:00Z"/>
                            <w:rFonts w:ascii="Times New Roman" w:eastAsia="Times New Roman" w:hAnsi="Times New Roman" w:cs="Times New Roman"/>
                            <w:sz w:val="24"/>
                            <w:szCs w:val="24"/>
                          </w:rPr>
                        </w:pPr>
                        <w:del w:id="270" w:author="tsharpe" w:date="2011-06-07T12:32:00Z">
                          <w:r w:rsidRPr="000769D4" w:rsidDel="00D61B67">
                            <w:rPr>
                              <w:rFonts w:ascii="Times New Roman" w:eastAsia="Times New Roman" w:hAnsi="Times New Roman" w:cs="Times New Roman"/>
                              <w:sz w:val="24"/>
                              <w:szCs w:val="24"/>
                            </w:rPr>
                            <w:delText xml:space="preserve">copies of federal tax returns for first year of self-employment and schedules </w:delText>
                          </w:r>
                        </w:del>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rsidDel="00D61B67">
                    <w:trPr>
                      <w:tblCellSpacing w:w="0" w:type="dxa"/>
                      <w:del w:id="271" w:author="tsharpe" w:date="2011-06-07T12:32:00Z"/>
                    </w:trPr>
                    <w:tc>
                      <w:tcPr>
                        <w:tcW w:w="75" w:type="dxa"/>
                        <w:vAlign w:val="center"/>
                        <w:hideMark/>
                      </w:tcPr>
                      <w:p w:rsidR="000769D4" w:rsidRPr="000769D4" w:rsidDel="00D61B67" w:rsidRDefault="004A1FE7" w:rsidP="000769D4">
                        <w:pPr>
                          <w:spacing w:after="0" w:line="240" w:lineRule="auto"/>
                          <w:rPr>
                            <w:del w:id="272" w:author="tsharpe" w:date="2011-06-07T12:32:00Z"/>
                            <w:rFonts w:ascii="Times New Roman" w:eastAsia="Times New Roman" w:hAnsi="Times New Roman" w:cs="Times New Roman"/>
                            <w:sz w:val="24"/>
                            <w:szCs w:val="24"/>
                          </w:rPr>
                        </w:pPr>
                        <w:del w:id="273" w:author="tsharpe" w:date="2011-06-07T12:32:00Z">
                          <w:r>
                            <w:rPr>
                              <w:rFonts w:ascii="Times New Roman" w:eastAsia="Times New Roman" w:hAnsi="Times New Roman" w:cs="Times New Roman"/>
                              <w:noProof/>
                              <w:sz w:val="24"/>
                              <w:szCs w:val="24"/>
                              <w:rPrChange w:id="274">
                                <w:rPr>
                                  <w:noProof/>
                                </w:rPr>
                              </w:rPrChange>
                            </w:rPr>
                            <w:drawing>
                              <wp:inline distT="0" distB="0" distL="0" distR="0">
                                <wp:extent cx="9525" cy="9525"/>
                                <wp:effectExtent l="0" t="0" r="0" b="0"/>
                                <wp:docPr id="1772" name="ctl00_ContentPlaceHolder1_lstForms_ctl09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2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del>
                      </w:p>
                    </w:tc>
                    <w:tc>
                      <w:tcPr>
                        <w:tcW w:w="150" w:type="dxa"/>
                        <w:hideMark/>
                      </w:tcPr>
                      <w:p w:rsidR="000769D4" w:rsidRPr="000769D4" w:rsidDel="00D61B67" w:rsidRDefault="007D2111" w:rsidP="000769D4">
                        <w:pPr>
                          <w:spacing w:after="0" w:line="240" w:lineRule="auto"/>
                          <w:rPr>
                            <w:del w:id="275" w:author="tsharpe" w:date="2011-06-07T12:32:00Z"/>
                            <w:rFonts w:ascii="Times New Roman" w:eastAsia="Times New Roman" w:hAnsi="Times New Roman" w:cs="Times New Roman"/>
                            <w:sz w:val="24"/>
                            <w:szCs w:val="24"/>
                          </w:rPr>
                        </w:pPr>
                        <w:del w:id="276" w:author="tsharpe" w:date="2011-06-07T12:32:00Z">
                          <w:r w:rsidRPr="000769D4" w:rsidDel="00D61B67">
                            <w:rPr>
                              <w:rFonts w:ascii="Times New Roman" w:eastAsia="Times New Roman" w:hAnsi="Times New Roman" w:cs="Times New Roman"/>
                              <w:sz w:val="24"/>
                              <w:szCs w:val="24"/>
                            </w:rPr>
                            <w:object w:dxaOrig="225" w:dyaOrig="225">
                              <v:shape id="_x0000_i1401" type="#_x0000_t75" style="width:20.25pt;height:18pt" o:ole="">
                                <v:imagedata r:id="rId8" o:title=""/>
                              </v:shape>
                              <w:control r:id="rId101" w:name="DefaultOcxName82" w:shapeid="_x0000_i1401"/>
                            </w:object>
                          </w:r>
                        </w:del>
                      </w:p>
                    </w:tc>
                    <w:tc>
                      <w:tcPr>
                        <w:tcW w:w="0" w:type="auto"/>
                        <w:hideMark/>
                      </w:tcPr>
                      <w:p w:rsidR="000769D4" w:rsidRPr="000769D4" w:rsidDel="00D61B67" w:rsidRDefault="000769D4" w:rsidP="000769D4">
                        <w:pPr>
                          <w:spacing w:after="0" w:line="240" w:lineRule="auto"/>
                          <w:rPr>
                            <w:del w:id="277" w:author="tsharpe" w:date="2011-06-07T12:32:00Z"/>
                            <w:rFonts w:ascii="Times New Roman" w:eastAsia="Times New Roman" w:hAnsi="Times New Roman" w:cs="Times New Roman"/>
                            <w:sz w:val="24"/>
                            <w:szCs w:val="24"/>
                          </w:rPr>
                        </w:pPr>
                        <w:del w:id="278" w:author="tsharpe" w:date="2011-06-07T12:32:00Z">
                          <w:r w:rsidRPr="000769D4" w:rsidDel="00D61B67">
                            <w:rPr>
                              <w:rFonts w:ascii="Times New Roman" w:eastAsia="Times New Roman" w:hAnsi="Times New Roman" w:cs="Times New Roman"/>
                              <w:sz w:val="24"/>
                              <w:szCs w:val="24"/>
                            </w:rPr>
                            <w:delText xml:space="preserve">tax return transcript for federal tax returns for first year of self-employment </w:delText>
                          </w:r>
                        </w:del>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3" name="ctl00_ContentPlaceHolder1_lstForms_ctl09_frmTemplate_lstRequirements_lstRequirements_ctl1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3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CE1A16" w:rsidP="000769D4">
                        <w:pPr>
                          <w:spacing w:after="0" w:line="240" w:lineRule="auto"/>
                          <w:rPr>
                            <w:rFonts w:ascii="Times New Roman" w:eastAsia="Times New Roman" w:hAnsi="Times New Roman" w:cs="Times New Roman"/>
                            <w:sz w:val="24"/>
                            <w:szCs w:val="24"/>
                          </w:rPr>
                        </w:pPr>
                        <w:ins w:id="279" w:author="Tom Weierman" w:date="2011-06-07T10:28:00Z">
                          <w:r>
                            <w:rPr>
                              <w:rFonts w:ascii="Times New Roman" w:eastAsia="Times New Roman" w:hAnsi="Times New Roman" w:cs="Times New Roman"/>
                              <w:b/>
                              <w:bCs/>
                              <w:sz w:val="24"/>
                              <w:szCs w:val="24"/>
                            </w:rPr>
                            <w:br/>
                          </w:r>
                        </w:ins>
                        <w:r w:rsidR="000769D4" w:rsidRPr="000769D4">
                          <w:rPr>
                            <w:rFonts w:ascii="Times New Roman" w:eastAsia="Times New Roman" w:hAnsi="Times New Roman" w:cs="Times New Roman"/>
                            <w:b/>
                            <w:bCs/>
                            <w:sz w:val="24"/>
                            <w:szCs w:val="24"/>
                          </w:rPr>
                          <w:t>Other Sources of Income</w:t>
                        </w:r>
                        <w:r w:rsidR="000769D4" w:rsidRPr="000769D4">
                          <w:rPr>
                            <w:rFonts w:ascii="Times New Roman" w:eastAsia="Times New Roman" w:hAnsi="Times New Roman" w:cs="Times New Roman"/>
                            <w:sz w:val="24"/>
                            <w:szCs w:val="24"/>
                          </w:rPr>
                          <w:t xml:space="preserve"> </w:t>
                        </w:r>
                        <w:r w:rsidR="000769D4">
                          <w:rPr>
                            <w:rFonts w:ascii="Times New Roman" w:eastAsia="Times New Roman" w:hAnsi="Times New Roman" w:cs="Times New Roman"/>
                            <w:noProof/>
                            <w:color w:val="0000FF"/>
                            <w:sz w:val="24"/>
                            <w:szCs w:val="24"/>
                          </w:rPr>
                          <w:drawing>
                            <wp:inline distT="0" distB="0" distL="0" distR="0">
                              <wp:extent cx="142875" cy="142875"/>
                              <wp:effectExtent l="19050" t="0" r="9525" b="0"/>
                              <wp:docPr id="1774" name="Picture 1774" descr="http://eec-tst-web-v01/improperpayment/images/help.gif">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ttp://eec-tst-web-v01/improperpayment/images/help.gif">
                                        <a:hlinkClick r:id="rId102"/>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Note: earned income includes tips and commissions</w:t>
                        </w:r>
                        <w:r w:rsidRPr="000769D4">
                          <w:rPr>
                            <w:rFonts w:ascii="Times New Roman" w:eastAsia="Times New Roman" w:hAnsi="Times New Roman" w:cs="Times New Roman"/>
                            <w:vanish/>
                            <w:sz w:val="24"/>
                            <w:szCs w:val="24"/>
                          </w:rPr>
                          <w:t xml:space="preserve"> </w:t>
                        </w:r>
                      </w:p>
                    </w:tc>
                  </w:tr>
                </w:tbl>
                <w:p w:rsidR="000769D4" w:rsidRDefault="000769D4" w:rsidP="000769D4">
                  <w:pPr>
                    <w:spacing w:after="0" w:line="240" w:lineRule="auto"/>
                    <w:rPr>
                      <w:ins w:id="280" w:author="tsharpe" w:date="2011-06-13T11:21:00Z"/>
                      <w:rFonts w:ascii="Times New Roman" w:eastAsia="Times New Roman" w:hAnsi="Times New Roman" w:cs="Times New Roman"/>
                      <w:sz w:val="24"/>
                      <w:szCs w:val="24"/>
                    </w:rPr>
                  </w:pPr>
                </w:p>
                <w:p w:rsidR="00CE754B" w:rsidRDefault="00CE754B" w:rsidP="000769D4">
                  <w:pPr>
                    <w:spacing w:after="0" w:line="240" w:lineRule="auto"/>
                    <w:rPr>
                      <w:ins w:id="281" w:author="tsharpe" w:date="2011-06-13T11:21:00Z"/>
                      <w:rFonts w:ascii="Times New Roman" w:eastAsia="Times New Roman" w:hAnsi="Times New Roman" w:cs="Times New Roman"/>
                      <w:sz w:val="24"/>
                      <w:szCs w:val="24"/>
                    </w:rPr>
                  </w:pPr>
                  <w:ins w:id="282" w:author="tsharpe" w:date="2011-06-13T11:21:00Z">
                    <w:r>
                      <w:rPr>
                        <w:rFonts w:ascii="Times New Roman" w:eastAsia="Times New Roman" w:hAnsi="Times New Roman" w:cs="Times New Roman"/>
                        <w:sz w:val="24"/>
                        <w:szCs w:val="24"/>
                      </w:rPr>
                      <w:t>Tips and Commissions</w:t>
                    </w:r>
                  </w:ins>
                </w:p>
                <w:p w:rsidR="00CE754B" w:rsidRPr="000769D4" w:rsidRDefault="00CE754B"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5" name="ctl00_ContentPlaceHolder1_lstForms_ctl09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4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4" type="#_x0000_t75" style="width:20.25pt;height:18pt" o:ole="">
                              <v:imagedata r:id="rId8" o:title=""/>
                            </v:shape>
                            <w:control r:id="rId103" w:name="DefaultOcxName91" w:shapeid="_x0000_i1404"/>
                          </w:object>
                        </w:r>
                      </w:p>
                    </w:tc>
                    <w:tc>
                      <w:tcPr>
                        <w:tcW w:w="0" w:type="auto"/>
                        <w:hideMark/>
                      </w:tcPr>
                      <w:p w:rsidR="00CE754B" w:rsidRDefault="00CE754B" w:rsidP="000769D4">
                        <w:pPr>
                          <w:spacing w:after="0" w:line="240" w:lineRule="auto"/>
                          <w:rPr>
                            <w:ins w:id="283" w:author="tsharpe" w:date="2011-06-13T11:21:00Z"/>
                            <w:rFonts w:ascii="Times New Roman" w:eastAsia="Times New Roman" w:hAnsi="Times New Roman" w:cs="Times New Roman"/>
                            <w:sz w:val="24"/>
                            <w:szCs w:val="24"/>
                          </w:rPr>
                        </w:pPr>
                      </w:p>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Alimony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6" name="Picture 1776" descr="http://eec-tst-web-v01/improperpayment/images/help.gif">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http://eec-tst-web-v01/improperpayment/images/help.gif">
                                        <a:hlinkClick r:id="rId104"/>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Alimony or Child Support paid or received;copy of court order or most recent amendment; copies of check from payer; or child support verification from DOR [Note: child support and/or alimony paid to another household should be deducted from the applicant's gross income]</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7" name="ctl00_ContentPlaceHolder1_lstForms_ctl09_frmTemplate_lstRequirements_lstRequirements_ctl1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5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7" type="#_x0000_t75" style="width:20.25pt;height:18pt" o:ole="">
                              <v:imagedata r:id="rId8" o:title=""/>
                            </v:shape>
                            <w:control r:id="rId105" w:name="DefaultOcxName102" w:shapeid="_x0000_i1407"/>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Child support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8" name="ctl00_ContentPlaceHolder1_lstForms_ctl09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6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10" type="#_x0000_t75" style="width:20.25pt;height:18pt" o:ole="">
                              <v:imagedata r:id="rId8" o:title=""/>
                            </v:shape>
                            <w:control r:id="rId106" w:name="DefaultOcxName112" w:shapeid="_x0000_i1410"/>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Lottery Earnings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9" name="Picture 1779" descr="http://eec-tst-web-v01/improperpayment/images/help.gif">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http://eec-tst-web-v01/improperpayment/images/help.gif">
                                        <a:hlinkClick r:id="rId107"/>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Statement from State Lottery Commission indicating amount of awards, and number and amount of installment payments, if applicable</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0" name="ctl00_ContentPlaceHolder1_lstForms_ctl09_frmTemplate_lstRequirements_lstRequirements_ctl1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7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13" type="#_x0000_t75" style="width:20.25pt;height:18pt" o:ole="">
                              <v:imagedata r:id="rId8" o:title=""/>
                            </v:shape>
                            <w:control r:id="rId108" w:name="DefaultOcxName121" w:shapeid="_x0000_i1413"/>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Pension/Retirement Income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1" name="Picture 1781" descr="http://eec-tst-web-v01/improperpayment/images/help.gif">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http://eec-tst-web-v01/improperpayment/images/help.gif">
                                        <a:hlinkClick r:id="rId109"/>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2" name="ctl00_ContentPlaceHolder1_lstForms_ctl09_frmTemplate_lstRequirements_lstRequirements_ctl1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8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16" type="#_x0000_t75" style="width:20.25pt;height:18pt" o:ole="">
                              <v:imagedata r:id="rId8" o:title=""/>
                            </v:shape>
                            <w:control r:id="rId110" w:name="DefaultOcxName131" w:shapeid="_x0000_i1416"/>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Social Security Income and Retirement Benefits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3" name="Picture 1783" descr="http://eec-tst-web-v01/improperpayment/images/help.gif">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http://eec-tst-web-v01/improperpayment/images/help.gif">
                                        <a:hlinkClick r:id="rId111"/>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4" name="ctl00_ContentPlaceHolder1_lstForms_ctl09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9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19" type="#_x0000_t75" style="width:20.25pt;height:18pt" o:ole="">
                              <v:imagedata r:id="rId8" o:title=""/>
                            </v:shape>
                            <w:control r:id="rId112" w:name="DefaultOcxName1410" w:shapeid="_x0000_i1419"/>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Workers Compensation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5" name="Picture 1785" descr="http://eec-tst-web-v01/improperpayment/images/help.gif">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http://eec-tst-web-v01/improperpayment/images/help.gif">
                                        <a:hlinkClick r:id="rId113"/>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6" name="ctl00_ContentPlaceHolder1_lstForms_ctl09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0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22" type="#_x0000_t75" style="width:20.25pt;height:18pt" o:ole="">
                              <v:imagedata r:id="rId8" o:title=""/>
                            </v:shape>
                            <w:control r:id="rId114" w:name="DefaultOcxName151" w:shapeid="_x0000_i1422"/>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Unemployment Compensation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7" name="Picture 1787" descr="http://eec-tst-web-v01/improperpayment/images/help.gif">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http://eec-tst-web-v01/improperpayment/images/help.gif">
                                        <a:hlinkClick r:id="rId115"/>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8" name="ctl00_ContentPlaceHolder1_lstForms_ctl09_frmTemplate_lstRequirements_lstRequirements_ctl2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1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25" type="#_x0000_t75" style="width:20.25pt;height:18pt" o:ole="">
                              <v:imagedata r:id="rId8" o:title=""/>
                            </v:shape>
                            <w:control r:id="rId116" w:name="DefaultOcxName162" w:shapeid="_x0000_i1425"/>
                          </w:object>
                        </w:r>
                      </w:p>
                    </w:tc>
                    <w:tc>
                      <w:tcPr>
                        <w:tcW w:w="0" w:type="auto"/>
                        <w:hideMark/>
                      </w:tcPr>
                      <w:p w:rsidR="00CE754B" w:rsidRDefault="00CE754B" w:rsidP="000769D4">
                        <w:pPr>
                          <w:spacing w:after="0" w:line="240" w:lineRule="auto"/>
                          <w:rPr>
                            <w:ins w:id="284" w:author="tsharpe" w:date="2011-06-13T11:22:00Z"/>
                            <w:rFonts w:ascii="Times New Roman" w:eastAsia="Times New Roman" w:hAnsi="Times New Roman" w:cs="Times New Roman"/>
                            <w:sz w:val="24"/>
                            <w:szCs w:val="24"/>
                          </w:rPr>
                        </w:pPr>
                        <w:ins w:id="285" w:author="tsharpe" w:date="2011-06-13T11:22:00Z">
                          <w:r>
                            <w:rPr>
                              <w:rFonts w:ascii="Times New Roman" w:eastAsia="Times New Roman" w:hAnsi="Times New Roman" w:cs="Times New Roman"/>
                              <w:sz w:val="24"/>
                              <w:szCs w:val="24"/>
                            </w:rPr>
                            <w:t>Cash benefits received from TAFDC for a child in the applicant’s care</w:t>
                          </w:r>
                        </w:ins>
                      </w:p>
                      <w:p w:rsidR="00CE754B" w:rsidRDefault="00CE754B" w:rsidP="000769D4">
                        <w:pPr>
                          <w:spacing w:after="0" w:line="240" w:lineRule="auto"/>
                          <w:rPr>
                            <w:ins w:id="286" w:author="tsharpe" w:date="2011-06-13T11:22:00Z"/>
                            <w:rFonts w:ascii="Times New Roman" w:eastAsia="Times New Roman" w:hAnsi="Times New Roman" w:cs="Times New Roman"/>
                            <w:sz w:val="24"/>
                            <w:szCs w:val="24"/>
                          </w:rPr>
                        </w:pPr>
                      </w:p>
                      <w:p w:rsidR="000769D4" w:rsidRDefault="000769D4" w:rsidP="000769D4">
                        <w:pPr>
                          <w:spacing w:after="0" w:line="240" w:lineRule="auto"/>
                          <w:rPr>
                            <w:ins w:id="287" w:author="tsharpe" w:date="2011-06-13T11:22:00Z"/>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Rental Income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9" name="Picture 1789" descr="http://eec-tst-web-v01/improperpayment/images/help.gif">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http://eec-tst-web-v01/improperpayment/images/help.gif">
                                        <a:hlinkClick r:id="rId117"/>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CE754B" w:rsidRDefault="00CE754B" w:rsidP="000769D4">
                        <w:pPr>
                          <w:spacing w:after="0" w:line="240" w:lineRule="auto"/>
                          <w:rPr>
                            <w:ins w:id="288" w:author="tsharpe" w:date="2011-06-13T11:22:00Z"/>
                            <w:rFonts w:ascii="Times New Roman" w:eastAsia="Times New Roman" w:hAnsi="Times New Roman" w:cs="Times New Roman"/>
                            <w:sz w:val="24"/>
                            <w:szCs w:val="24"/>
                          </w:rPr>
                        </w:pPr>
                      </w:p>
                      <w:p w:rsidR="00CE754B" w:rsidRPr="000769D4" w:rsidRDefault="00CE754B" w:rsidP="000769D4">
                        <w:pPr>
                          <w:spacing w:after="0" w:line="240" w:lineRule="auto"/>
                          <w:rPr>
                            <w:rFonts w:ascii="Times New Roman" w:eastAsia="Times New Roman" w:hAnsi="Times New Roman" w:cs="Times New Roman"/>
                            <w:sz w:val="24"/>
                            <w:szCs w:val="24"/>
                          </w:rPr>
                        </w:pP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lastRenderedPageBreak/>
                          <w:t>Total rental income less the cost of utilities, mortgage, and tax paid, verified through appropriate documentation, including copies of utility, mortgage, and property</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790" name="ctl00_ContentPlaceHolder1_lstForms_ctl09_frmTemplate_lstRequirements_lstRequirements_ctl2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2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28" type="#_x0000_t75" style="width:20.25pt;height:18pt" o:ole="">
                              <v:imagedata r:id="rId8" o:title=""/>
                            </v:shape>
                            <w:control r:id="rId118" w:name="DefaultOcxName171" w:shapeid="_x0000_i1428"/>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Dividends/Income from Estates or Trusts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91" name="Picture 1791" descr="http://eec-tst-web-v01/improperpayment/images/help.gif">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http://eec-tst-web-v01/improperpayment/images/help.gif">
                                        <a:hlinkClick r:id="rId119"/>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check or interest statement</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2" name="ctl00_ContentPlaceHolder1_lstForms_ctl09_frmTemplate_lstRequirements_lstRequirements_ctl2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3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Exempt from Income</w:t>
                        </w:r>
                        <w:r w:rsidRPr="000769D4">
                          <w:rPr>
                            <w:rFonts w:ascii="Times New Roman" w:eastAsia="Times New Roman" w:hAnsi="Times New Roman" w:cs="Times New Roman"/>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3" name="ctl00_ContentPlaceHolder1_lstForms_ctl09_frmTemplate_lstRequirements_lstRequirements_ctl2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4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31" type="#_x0000_t75" style="width:20.25pt;height:18pt" o:ole="">
                              <v:imagedata r:id="rId8" o:title=""/>
                            </v:shape>
                            <w:control r:id="rId120" w:name="DefaultOcxName181" w:shapeid="_x0000_i1431"/>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del w:id="289" w:author="Tom Weierman" w:date="2011-06-13T11:10:00Z">
                          <w:r w:rsidRPr="000769D4" w:rsidDel="00D514D3">
                            <w:rPr>
                              <w:rFonts w:ascii="Times New Roman" w:eastAsia="Times New Roman" w:hAnsi="Times New Roman" w:cs="Times New Roman"/>
                              <w:sz w:val="24"/>
                              <w:szCs w:val="24"/>
                            </w:rPr>
                            <w:delText>Grandparent/</w:delText>
                          </w:r>
                        </w:del>
                        <w:ins w:id="290" w:author="Tom Weierman" w:date="2011-06-13T11:10:00Z">
                          <w:r w:rsidR="00D514D3">
                            <w:rPr>
                              <w:rFonts w:ascii="Times New Roman" w:eastAsia="Times New Roman" w:hAnsi="Times New Roman" w:cs="Times New Roman"/>
                              <w:sz w:val="24"/>
                              <w:szCs w:val="24"/>
                            </w:rPr>
                            <w:t xml:space="preserve">Legal </w:t>
                          </w:r>
                        </w:ins>
                        <w:r w:rsidRPr="000769D4">
                          <w:rPr>
                            <w:rFonts w:ascii="Times New Roman" w:eastAsia="Times New Roman" w:hAnsi="Times New Roman" w:cs="Times New Roman"/>
                            <w:sz w:val="24"/>
                            <w:szCs w:val="24"/>
                          </w:rPr>
                          <w:t>Guardian</w:t>
                        </w:r>
                        <w:ins w:id="291" w:author="Tom Weierman" w:date="2011-06-13T11:10:00Z">
                          <w:r w:rsidR="00D514D3">
                            <w:rPr>
                              <w:rFonts w:ascii="Times New Roman" w:eastAsia="Times New Roman" w:hAnsi="Times New Roman" w:cs="Times New Roman"/>
                              <w:sz w:val="24"/>
                              <w:szCs w:val="24"/>
                            </w:rPr>
                            <w:t>/Caretaker</w:t>
                          </w:r>
                        </w:ins>
                        <w:r w:rsidRPr="000769D4">
                          <w:rPr>
                            <w:rFonts w:ascii="Times New Roman" w:eastAsia="Times New Roman" w:hAnsi="Times New Roman" w:cs="Times New Roman"/>
                            <w:sz w:val="24"/>
                            <w:szCs w:val="24"/>
                          </w:rPr>
                          <w:t xml:space="preserve"> UNDER 65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4" name="ctl00_ContentPlaceHolder1_lstForms_ctl09_frmTemplate_lstRequirements_lstRequirements_ctl2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5_imgspace1" descr="http://eec-tst-web-v01/improperpayment/images/spacer.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7D2111"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34" type="#_x0000_t75" style="width:20.25pt;height:18pt" o:ole="">
                              <v:imagedata r:id="rId8" o:title=""/>
                            </v:shape>
                            <w:control r:id="rId121" w:name="DefaultOcxName191" w:shapeid="_x0000_i1434"/>
                          </w:object>
                        </w:r>
                      </w:p>
                    </w:tc>
                    <w:tc>
                      <w:tcPr>
                        <w:tcW w:w="0" w:type="auto"/>
                        <w:hideMark/>
                      </w:tcPr>
                      <w:p w:rsid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Foster care </w:t>
                        </w:r>
                      </w:p>
                      <w:p w:rsidR="000769D4" w:rsidRDefault="000769D4" w:rsidP="00AE23A3">
                        <w:pPr>
                          <w:spacing w:after="0" w:line="240" w:lineRule="auto"/>
                          <w:rPr>
                            <w:ins w:id="292" w:author="Tom Weierman" w:date="2011-06-07T10:33:00Z"/>
                            <w:rFonts w:ascii="Times New Roman" w:eastAsia="Times New Roman" w:hAnsi="Times New Roman" w:cs="Times New Roman"/>
                            <w:sz w:val="24"/>
                            <w:szCs w:val="24"/>
                          </w:rPr>
                        </w:pPr>
                      </w:p>
                      <w:p w:rsidR="00360075" w:rsidRDefault="00360075" w:rsidP="00AE23A3">
                        <w:pPr>
                          <w:spacing w:after="0" w:line="240" w:lineRule="auto"/>
                          <w:rPr>
                            <w:ins w:id="293" w:author="Tom Weierman" w:date="2011-06-07T10:34:00Z"/>
                            <w:rFonts w:ascii="Times New Roman" w:eastAsia="Times New Roman" w:hAnsi="Times New Roman" w:cs="Times New Roman"/>
                            <w:sz w:val="24"/>
                            <w:szCs w:val="24"/>
                          </w:rPr>
                        </w:pPr>
                        <w:ins w:id="294" w:author="Tom Weierman" w:date="2011-06-07T10:34:00Z">
                          <w:r>
                            <w:rPr>
                              <w:rFonts w:ascii="Times New Roman" w:eastAsia="Times New Roman" w:hAnsi="Times New Roman" w:cs="Times New Roman"/>
                              <w:sz w:val="24"/>
                              <w:szCs w:val="24"/>
                            </w:rPr>
                            <w:t>Income Threshold</w:t>
                          </w:r>
                        </w:ins>
                      </w:p>
                      <w:p w:rsidR="00360075" w:rsidRDefault="00360075" w:rsidP="00AE23A3">
                        <w:pPr>
                          <w:spacing w:after="0" w:line="240" w:lineRule="auto"/>
                          <w:rPr>
                            <w:ins w:id="295" w:author="Tom Weierman" w:date="2011-06-07T10:34:00Z"/>
                            <w:rFonts w:ascii="Times New Roman" w:eastAsia="Times New Roman" w:hAnsi="Times New Roman" w:cs="Times New Roman"/>
                            <w:sz w:val="24"/>
                            <w:szCs w:val="24"/>
                          </w:rPr>
                        </w:pPr>
                      </w:p>
                      <w:p w:rsidR="00360075" w:rsidRDefault="00360075" w:rsidP="00AE23A3">
                        <w:pPr>
                          <w:spacing w:after="0" w:line="240" w:lineRule="auto"/>
                          <w:rPr>
                            <w:ins w:id="296" w:author="Tom Weierman" w:date="2011-06-07T10:34:00Z"/>
                            <w:rFonts w:ascii="Times New Roman" w:eastAsia="Times New Roman" w:hAnsi="Times New Roman" w:cs="Times New Roman"/>
                            <w:sz w:val="24"/>
                            <w:szCs w:val="24"/>
                          </w:rPr>
                        </w:pPr>
                        <w:ins w:id="297" w:author="Tom Weierman" w:date="2011-06-07T10:34:00Z">
                          <w:r>
                            <w:rPr>
                              <w:rFonts w:ascii="Times New Roman" w:eastAsia="Times New Roman" w:hAnsi="Times New Roman" w:cs="Times New Roman"/>
                              <w:sz w:val="24"/>
                              <w:szCs w:val="24"/>
                            </w:rPr>
                            <w:t>50% SMI</w:t>
                          </w:r>
                        </w:ins>
                      </w:p>
                      <w:p w:rsidR="00360075" w:rsidRDefault="00360075" w:rsidP="00AE23A3">
                        <w:pPr>
                          <w:spacing w:after="0" w:line="240" w:lineRule="auto"/>
                          <w:rPr>
                            <w:ins w:id="298" w:author="Tom Weierman" w:date="2011-06-07T10:34:00Z"/>
                            <w:rFonts w:ascii="Times New Roman" w:eastAsia="Times New Roman" w:hAnsi="Times New Roman" w:cs="Times New Roman"/>
                            <w:sz w:val="24"/>
                            <w:szCs w:val="24"/>
                          </w:rPr>
                        </w:pPr>
                        <w:ins w:id="299" w:author="Tom Weierman" w:date="2011-06-07T10:34:00Z">
                          <w:r>
                            <w:rPr>
                              <w:rFonts w:ascii="Times New Roman" w:eastAsia="Times New Roman" w:hAnsi="Times New Roman" w:cs="Times New Roman"/>
                              <w:sz w:val="24"/>
                              <w:szCs w:val="24"/>
                            </w:rPr>
                            <w:t>85% SMI</w:t>
                          </w:r>
                        </w:ins>
                      </w:p>
                      <w:p w:rsidR="00360075" w:rsidRDefault="00360075" w:rsidP="00AE23A3">
                        <w:pPr>
                          <w:spacing w:after="0" w:line="240" w:lineRule="auto"/>
                          <w:rPr>
                            <w:ins w:id="300" w:author="Tom Weierman" w:date="2011-06-07T10:34:00Z"/>
                            <w:rFonts w:ascii="Times New Roman" w:eastAsia="Times New Roman" w:hAnsi="Times New Roman" w:cs="Times New Roman"/>
                            <w:sz w:val="24"/>
                            <w:szCs w:val="24"/>
                          </w:rPr>
                        </w:pPr>
                        <w:ins w:id="301" w:author="Tom Weierman" w:date="2011-06-07T10:34:00Z">
                          <w:r>
                            <w:rPr>
                              <w:rFonts w:ascii="Times New Roman" w:eastAsia="Times New Roman" w:hAnsi="Times New Roman" w:cs="Times New Roman"/>
                              <w:sz w:val="24"/>
                              <w:szCs w:val="24"/>
                            </w:rPr>
                            <w:t>100% SMI</w:t>
                          </w:r>
                        </w:ins>
                      </w:p>
                      <w:p w:rsidR="00360075" w:rsidRDefault="00360075" w:rsidP="00360075">
                        <w:pPr>
                          <w:spacing w:after="0" w:line="240" w:lineRule="auto"/>
                          <w:rPr>
                            <w:ins w:id="302" w:author="Tom Weierman" w:date="2011-06-07T10:36:00Z"/>
                            <w:rFonts w:ascii="Times New Roman" w:eastAsia="Times New Roman" w:hAnsi="Times New Roman" w:cs="Times New Roman"/>
                            <w:sz w:val="24"/>
                            <w:szCs w:val="24"/>
                          </w:rPr>
                        </w:pPr>
                        <w:ins w:id="303" w:author="Tom Weierman" w:date="2011-06-07T10:35:00Z">
                          <w:r>
                            <w:rPr>
                              <w:rFonts w:ascii="Times New Roman" w:eastAsia="Times New Roman" w:hAnsi="Times New Roman" w:cs="Times New Roman"/>
                              <w:sz w:val="24"/>
                              <w:szCs w:val="24"/>
                            </w:rPr>
                            <w:t xml:space="preserve">Head of Household </w:t>
                          </w:r>
                        </w:ins>
                        <w:ins w:id="304" w:author="Tom Weierman" w:date="2011-06-07T10:34:00Z">
                          <w:r>
                            <w:rPr>
                              <w:rFonts w:ascii="Times New Roman" w:eastAsia="Times New Roman" w:hAnsi="Times New Roman" w:cs="Times New Roman"/>
                              <w:sz w:val="24"/>
                              <w:szCs w:val="24"/>
                            </w:rPr>
                            <w:t>Income exempt (e.g., family of one, guardian</w:t>
                          </w:r>
                        </w:ins>
                        <w:ins w:id="305" w:author="Tom Weierman" w:date="2011-06-07T10:35:00Z">
                          <w:r>
                            <w:rPr>
                              <w:rFonts w:ascii="Times New Roman" w:eastAsia="Times New Roman" w:hAnsi="Times New Roman" w:cs="Times New Roman"/>
                              <w:sz w:val="24"/>
                              <w:szCs w:val="24"/>
                            </w:rPr>
                            <w:t>, or caretaker</w:t>
                          </w:r>
                        </w:ins>
                        <w:ins w:id="306" w:author="Tom Weierman" w:date="2011-06-07T10:34:00Z">
                          <w:r>
                            <w:rPr>
                              <w:rFonts w:ascii="Times New Roman" w:eastAsia="Times New Roman" w:hAnsi="Times New Roman" w:cs="Times New Roman"/>
                              <w:sz w:val="24"/>
                              <w:szCs w:val="24"/>
                            </w:rPr>
                            <w:t>)</w:t>
                          </w:r>
                        </w:ins>
                      </w:p>
                      <w:p w:rsidR="00360075" w:rsidRDefault="00360075" w:rsidP="00360075">
                        <w:pPr>
                          <w:spacing w:after="0" w:line="240" w:lineRule="auto"/>
                          <w:rPr>
                            <w:ins w:id="307" w:author="Tom Weierman" w:date="2011-06-07T10:36:00Z"/>
                            <w:rFonts w:ascii="Times New Roman" w:eastAsia="Times New Roman" w:hAnsi="Times New Roman" w:cs="Times New Roman"/>
                            <w:sz w:val="24"/>
                            <w:szCs w:val="24"/>
                          </w:rPr>
                        </w:pPr>
                        <w:ins w:id="308" w:author="Tom Weierman" w:date="2011-06-07T10:36:00Z">
                          <w:r>
                            <w:rPr>
                              <w:rFonts w:ascii="Times New Roman" w:eastAsia="Times New Roman" w:hAnsi="Times New Roman" w:cs="Times New Roman"/>
                              <w:sz w:val="24"/>
                              <w:szCs w:val="24"/>
                            </w:rPr>
                            <w:t>DCF Referral</w:t>
                          </w:r>
                        </w:ins>
                        <w:ins w:id="309" w:author="Tom Weierman" w:date="2011-06-07T10:38:00Z">
                          <w:r>
                            <w:rPr>
                              <w:rFonts w:ascii="Times New Roman" w:eastAsia="Times New Roman" w:hAnsi="Times New Roman" w:cs="Times New Roman"/>
                              <w:sz w:val="24"/>
                              <w:szCs w:val="24"/>
                            </w:rPr>
                            <w:t xml:space="preserve"> (</w:t>
                          </w:r>
                        </w:ins>
                        <w:ins w:id="310" w:author="Tom Weierman" w:date="2011-06-07T10:39:00Z">
                          <w:r>
                            <w:rPr>
                              <w:rFonts w:ascii="Times New Roman" w:eastAsia="Times New Roman" w:hAnsi="Times New Roman" w:cs="Times New Roman"/>
                              <w:sz w:val="24"/>
                              <w:szCs w:val="24"/>
                            </w:rPr>
                            <w:t xml:space="preserve">verified as receiving </w:t>
                          </w:r>
                        </w:ins>
                        <w:ins w:id="311" w:author="Tom Weierman" w:date="2011-06-07T10:38:00Z">
                          <w:r>
                            <w:rPr>
                              <w:rFonts w:ascii="Times New Roman" w:eastAsia="Times New Roman" w:hAnsi="Times New Roman" w:cs="Times New Roman"/>
                              <w:sz w:val="24"/>
                              <w:szCs w:val="24"/>
                            </w:rPr>
                            <w:t>protective services)</w:t>
                          </w:r>
                        </w:ins>
                      </w:p>
                      <w:p w:rsidR="00360075" w:rsidRPr="000769D4" w:rsidRDefault="00360075" w:rsidP="00360075">
                        <w:pPr>
                          <w:spacing w:after="0" w:line="240" w:lineRule="auto"/>
                          <w:rPr>
                            <w:rFonts w:ascii="Times New Roman" w:eastAsia="Times New Roman" w:hAnsi="Times New Roman" w:cs="Times New Roman"/>
                            <w:sz w:val="24"/>
                            <w:szCs w:val="24"/>
                          </w:rPr>
                        </w:pPr>
                        <w:ins w:id="312" w:author="Tom Weierman" w:date="2011-06-07T10:36:00Z">
                          <w:r>
                            <w:rPr>
                              <w:rFonts w:ascii="Times New Roman" w:eastAsia="Times New Roman" w:hAnsi="Times New Roman" w:cs="Times New Roman"/>
                              <w:sz w:val="24"/>
                              <w:szCs w:val="24"/>
                            </w:rPr>
                            <w:t xml:space="preserve">DTA Referral </w:t>
                          </w:r>
                        </w:ins>
                        <w:ins w:id="313" w:author="Tom Weierman" w:date="2011-06-07T10:37:00Z">
                          <w:r>
                            <w:rPr>
                              <w:rFonts w:ascii="Times New Roman" w:eastAsia="Times New Roman" w:hAnsi="Times New Roman" w:cs="Times New Roman"/>
                              <w:sz w:val="24"/>
                              <w:szCs w:val="24"/>
                            </w:rPr>
                            <w:t>–</w:t>
                          </w:r>
                        </w:ins>
                        <w:ins w:id="314" w:author="Tom Weierman" w:date="2011-06-07T10:36:00Z">
                          <w:r>
                            <w:rPr>
                              <w:rFonts w:ascii="Times New Roman" w:eastAsia="Times New Roman" w:hAnsi="Times New Roman" w:cs="Times New Roman"/>
                              <w:sz w:val="24"/>
                              <w:szCs w:val="24"/>
                            </w:rPr>
                            <w:t xml:space="preserve"> TAFDC </w:t>
                          </w:r>
                        </w:ins>
                        <w:ins w:id="315" w:author="Tom Weierman" w:date="2011-06-07T10:37:00Z">
                          <w:r>
                            <w:rPr>
                              <w:rFonts w:ascii="Times New Roman" w:eastAsia="Times New Roman" w:hAnsi="Times New Roman" w:cs="Times New Roman"/>
                              <w:sz w:val="24"/>
                              <w:szCs w:val="24"/>
                            </w:rPr>
                            <w:t>Family</w:t>
                          </w:r>
                        </w:ins>
                        <w:ins w:id="316" w:author="Tom Weierman" w:date="2011-06-07T10:39:00Z">
                          <w:r>
                            <w:rPr>
                              <w:rFonts w:ascii="Times New Roman" w:eastAsia="Times New Roman" w:hAnsi="Times New Roman" w:cs="Times New Roman"/>
                              <w:sz w:val="24"/>
                              <w:szCs w:val="24"/>
                            </w:rPr>
                            <w:t xml:space="preserve"> (verified by DTA)</w:t>
                          </w:r>
                        </w:ins>
                        <w:ins w:id="317" w:author="Tom Weierman" w:date="2011-06-07T10:35:00Z">
                          <w:r>
                            <w:rPr>
                              <w:rFonts w:ascii="Times New Roman" w:eastAsia="Times New Roman" w:hAnsi="Times New Roman" w:cs="Times New Roman"/>
                              <w:sz w:val="24"/>
                              <w:szCs w:val="24"/>
                            </w:rPr>
                            <w:br/>
                          </w:r>
                        </w:ins>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AE23A3" w:rsidRPr="000769D4" w:rsidTr="00AE6672">
              <w:tc>
                <w:tcPr>
                  <w:tcW w:w="0" w:type="auto"/>
                  <w:hideMark/>
                </w:tcPr>
                <w:tbl>
                  <w:tblPr>
                    <w:tblW w:w="0" w:type="auto"/>
                    <w:tblCellMar>
                      <w:left w:w="0" w:type="dxa"/>
                      <w:right w:w="0" w:type="dxa"/>
                    </w:tblCellMar>
                    <w:tblLook w:val="04A0"/>
                  </w:tblPr>
                  <w:tblGrid>
                    <w:gridCol w:w="4640"/>
                  </w:tblGrid>
                  <w:tr w:rsidR="00AE23A3" w:rsidRPr="005E1F4C" w:rsidTr="00AE6672">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75"/>
                          <w:gridCol w:w="405"/>
                          <w:gridCol w:w="4130"/>
                        </w:tblGrid>
                        <w:tr w:rsidR="00AE23A3" w:rsidRPr="005E1F4C" w:rsidDel="00360075">
                          <w:trPr>
                            <w:tblCellSpacing w:w="0" w:type="dxa"/>
                            <w:del w:id="318" w:author="Tom Weierman" w:date="2011-06-07T10:35:00Z"/>
                          </w:trPr>
                          <w:tc>
                            <w:tcPr>
                              <w:tcW w:w="75" w:type="dxa"/>
                              <w:vAlign w:val="center"/>
                              <w:hideMark/>
                            </w:tcPr>
                            <w:p w:rsidR="00AE23A3" w:rsidRPr="005E1F4C" w:rsidDel="00360075" w:rsidRDefault="00AE23A3" w:rsidP="00AE6672">
                              <w:pPr>
                                <w:rPr>
                                  <w:del w:id="319" w:author="Tom Weierman" w:date="2011-06-07T10:35:00Z"/>
                                  <w:sz w:val="24"/>
                                  <w:szCs w:val="24"/>
                                </w:rPr>
                              </w:pPr>
                            </w:p>
                          </w:tc>
                          <w:tc>
                            <w:tcPr>
                              <w:tcW w:w="150" w:type="dxa"/>
                              <w:hideMark/>
                            </w:tcPr>
                            <w:p w:rsidR="00AE23A3" w:rsidRPr="005E1F4C" w:rsidDel="00360075" w:rsidRDefault="007D2111" w:rsidP="00AE6672">
                              <w:pPr>
                                <w:rPr>
                                  <w:del w:id="320" w:author="Tom Weierman" w:date="2011-06-07T10:35:00Z"/>
                                  <w:sz w:val="24"/>
                                  <w:szCs w:val="24"/>
                                </w:rPr>
                              </w:pPr>
                              <w:del w:id="321" w:author="Tom Weierman" w:date="2011-06-07T10:35:00Z">
                                <w:r w:rsidRPr="005E1F4C" w:rsidDel="00360075">
                                  <w:object w:dxaOrig="225" w:dyaOrig="225">
                                    <v:shape id="_x0000_i1437" type="#_x0000_t75" style="width:20.25pt;height:18pt" o:ole="">
                                      <v:imagedata r:id="rId8" o:title=""/>
                                    </v:shape>
                                    <w:control r:id="rId122" w:name="DefaultOcxName30" w:shapeid="_x0000_i1437"/>
                                  </w:object>
                                </w:r>
                              </w:del>
                            </w:p>
                          </w:tc>
                          <w:tc>
                            <w:tcPr>
                              <w:tcW w:w="0" w:type="auto"/>
                              <w:hideMark/>
                            </w:tcPr>
                            <w:p w:rsidR="00AE23A3" w:rsidRPr="005E1F4C" w:rsidDel="00360075" w:rsidRDefault="00AE23A3" w:rsidP="00AE6672">
                              <w:pPr>
                                <w:rPr>
                                  <w:del w:id="322" w:author="Tom Weierman" w:date="2011-06-07T10:35:00Z"/>
                                  <w:sz w:val="24"/>
                                  <w:szCs w:val="24"/>
                                </w:rPr>
                              </w:pPr>
                              <w:del w:id="323" w:author="Tom Weierman" w:date="2011-06-07T10:35:00Z">
                                <w:r w:rsidRPr="005E1F4C" w:rsidDel="00360075">
                                  <w:delText xml:space="preserve">standard category, teen parent, or grandparent/guardian OVER 65 years of age(income at or below 85% SMI) </w:delText>
                                </w:r>
                              </w:del>
                            </w:p>
                          </w:tc>
                        </w:tr>
                      </w:tbl>
                      <w:p w:rsidR="00AE23A3" w:rsidRPr="005E1F4C" w:rsidRDefault="00AE23A3" w:rsidP="00AE6672">
                        <w:pPr>
                          <w:rPr>
                            <w:sz w:val="24"/>
                            <w:szCs w:val="24"/>
                          </w:rPr>
                        </w:pPr>
                      </w:p>
                    </w:tc>
                  </w:tr>
                  <w:tr w:rsidR="00AE23A3" w:rsidRPr="005E1F4C"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AE23A3" w:rsidRPr="005E1F4C" w:rsidDel="00360075">
                          <w:trPr>
                            <w:tblCellSpacing w:w="0" w:type="dxa"/>
                            <w:del w:id="324" w:author="Tom Weierman" w:date="2011-06-07T10:35:00Z"/>
                          </w:trPr>
                          <w:tc>
                            <w:tcPr>
                              <w:tcW w:w="75" w:type="dxa"/>
                              <w:vAlign w:val="center"/>
                              <w:hideMark/>
                            </w:tcPr>
                            <w:p w:rsidR="00AE23A3" w:rsidRPr="005E1F4C" w:rsidDel="00360075" w:rsidRDefault="007D2111" w:rsidP="00AE6672">
                              <w:pPr>
                                <w:rPr>
                                  <w:del w:id="325" w:author="Tom Weierman" w:date="2011-06-07T10:35:00Z"/>
                                  <w:sz w:val="24"/>
                                  <w:szCs w:val="24"/>
                                </w:rPr>
                              </w:pPr>
                              <w:del w:id="326" w:author="Tom Weierman" w:date="2011-06-07T10:35:00Z">
                                <w:r w:rsidDel="00360075">
                                  <w:fldChar w:fldCharType="begin"/>
                                </w:r>
                                <w:r w:rsidR="00E70558" w:rsidDel="00360075">
                                  <w:delInstrText xml:space="preserve"> INCLUDEPICTURE  "http://eec-tst-web-v01/improperpayment/images/spacer.gif" \* MERGEFORMATINET </w:delInstrText>
                                </w:r>
                                <w:r w:rsidDel="00360075">
                                  <w:fldChar w:fldCharType="separate"/>
                                </w:r>
                                <w:r>
                                  <w:fldChar w:fldCharType="begin"/>
                                </w:r>
                                <w:r w:rsidR="003F57F3">
                                  <w:delInstrText xml:space="preserve"> INCLUDEPICTURE  "http://eec-tst-web-v01/improperpayment/images/spacer.gif" \* MERGEFORMATINET </w:delInstrText>
                                </w:r>
                                <w:r>
                                  <w:fldChar w:fldCharType="separate"/>
                                </w:r>
                                <w:r>
                                  <w:fldChar w:fldCharType="begin"/>
                                </w:r>
                                <w:r w:rsidR="00F96825">
                                  <w:delInstrText xml:space="preserve"> INCLUDEPICTURE  "http://eec-tst-web-v01/improperpayment/images/spacer.gif" \* MERGEFORMATINET </w:delInstrText>
                                </w:r>
                                <w:r>
                                  <w:fldChar w:fldCharType="separate"/>
                                </w:r>
                                <w:r>
                                  <w:fldChar w:fldCharType="begin"/>
                                </w:r>
                                <w:r w:rsidR="00DD19CA">
                                  <w:delInstrText xml:space="preserve"> INCLUDEPICTURE  "http://eec-tst-web-v01/improperpayment/images/spacer.gif" \* MERGEFORMATINET </w:delInstrText>
                                </w:r>
                                <w:r>
                                  <w:fldChar w:fldCharType="separate"/>
                                </w:r>
                                <w:r>
                                  <w:fldChar w:fldCharType="begin"/>
                                </w:r>
                                <w:r>
                                  <w:delInstrText xml:space="preserve"> INCLUDEPICTURE  "http://eec-tst-web-v01/improperpayment/images/spacer.gif" \* MERGEFORMATINET </w:delInstrText>
                                </w:r>
                                <w:r>
                                  <w:fldChar w:fldCharType="separate"/>
                                </w:r>
                                <w:r w:rsidR="004A1FE7">
                                  <w:pict>
                                    <v:shape id="_x0000_i1115" type="#_x0000_t75" alt="" style="width:.75pt;height:.75pt">
                                      <v:imagedata r:id="rId123" r:href="rId124"/>
                                    </v:shape>
                                  </w:pict>
                                </w:r>
                                <w:r>
                                  <w:fldChar w:fldCharType="end"/>
                                </w:r>
                                <w:r>
                                  <w:fldChar w:fldCharType="end"/>
                                </w:r>
                                <w:r>
                                  <w:fldChar w:fldCharType="end"/>
                                </w:r>
                                <w:r>
                                  <w:fldChar w:fldCharType="end"/>
                                </w:r>
                                <w:r w:rsidDel="00360075">
                                  <w:fldChar w:fldCharType="end"/>
                                </w:r>
                              </w:del>
                            </w:p>
                          </w:tc>
                          <w:tc>
                            <w:tcPr>
                              <w:tcW w:w="150" w:type="dxa"/>
                              <w:hideMark/>
                            </w:tcPr>
                            <w:p w:rsidR="00AE23A3" w:rsidRPr="005E1F4C" w:rsidDel="00360075" w:rsidRDefault="007D2111" w:rsidP="00AE6672">
                              <w:pPr>
                                <w:rPr>
                                  <w:del w:id="327" w:author="Tom Weierman" w:date="2011-06-07T10:35:00Z"/>
                                  <w:sz w:val="24"/>
                                  <w:szCs w:val="24"/>
                                </w:rPr>
                              </w:pPr>
                              <w:del w:id="328" w:author="Tom Weierman" w:date="2011-06-07T10:35:00Z">
                                <w:r w:rsidRPr="005E1F4C" w:rsidDel="00360075">
                                  <w:object w:dxaOrig="225" w:dyaOrig="225">
                                    <v:shape id="_x0000_i1440" type="#_x0000_t75" style="width:20.25pt;height:18pt" o:ole="">
                                      <v:imagedata r:id="rId8" o:title=""/>
                                    </v:shape>
                                    <w:control r:id="rId125" w:name="DefaultOcxName114" w:shapeid="_x0000_i1440"/>
                                  </w:object>
                                </w:r>
                              </w:del>
                            </w:p>
                          </w:tc>
                          <w:tc>
                            <w:tcPr>
                              <w:tcW w:w="0" w:type="auto"/>
                              <w:hideMark/>
                            </w:tcPr>
                            <w:p w:rsidR="00AE23A3" w:rsidRPr="005E1F4C" w:rsidDel="00360075" w:rsidRDefault="00AE23A3" w:rsidP="00AE6672">
                              <w:pPr>
                                <w:rPr>
                                  <w:del w:id="329" w:author="Tom Weierman" w:date="2011-06-07T10:35:00Z"/>
                                  <w:sz w:val="24"/>
                                  <w:szCs w:val="24"/>
                                </w:rPr>
                              </w:pPr>
                              <w:del w:id="330" w:author="Tom Weierman" w:date="2011-06-07T10:35:00Z">
                                <w:r w:rsidRPr="005E1F4C" w:rsidDel="00360075">
                                  <w:delText xml:space="preserve">grandparent/guardian family: UNDER 65 years of age (income exempt) </w:delText>
                                </w:r>
                              </w:del>
                            </w:p>
                          </w:tc>
                        </w:tr>
                      </w:tbl>
                      <w:p w:rsidR="00AE23A3" w:rsidRPr="005E1F4C" w:rsidRDefault="00AE23A3" w:rsidP="00AE6672">
                        <w:pPr>
                          <w:rPr>
                            <w:sz w:val="24"/>
                            <w:szCs w:val="24"/>
                          </w:rPr>
                        </w:pPr>
                      </w:p>
                    </w:tc>
                  </w:tr>
                  <w:tr w:rsidR="00AE23A3" w:rsidRPr="005E1F4C"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AE23A3" w:rsidRPr="005E1F4C" w:rsidDel="00360075">
                          <w:trPr>
                            <w:tblCellSpacing w:w="0" w:type="dxa"/>
                            <w:del w:id="331" w:author="Tom Weierman" w:date="2011-06-07T10:35:00Z"/>
                          </w:trPr>
                          <w:tc>
                            <w:tcPr>
                              <w:tcW w:w="75" w:type="dxa"/>
                              <w:vAlign w:val="center"/>
                              <w:hideMark/>
                            </w:tcPr>
                            <w:p w:rsidR="00AE23A3" w:rsidRPr="005E1F4C" w:rsidDel="00360075" w:rsidRDefault="007D2111" w:rsidP="00AE6672">
                              <w:pPr>
                                <w:rPr>
                                  <w:del w:id="332" w:author="Tom Weierman" w:date="2011-06-07T10:35:00Z"/>
                                  <w:sz w:val="24"/>
                                  <w:szCs w:val="24"/>
                                </w:rPr>
                              </w:pPr>
                              <w:del w:id="333" w:author="Tom Weierman" w:date="2011-06-07T10:35:00Z">
                                <w:r w:rsidDel="00360075">
                                  <w:fldChar w:fldCharType="begin"/>
                                </w:r>
                                <w:r w:rsidR="00E70558" w:rsidDel="00360075">
                                  <w:delInstrText xml:space="preserve"> INCLUDEPICTURE  "http://eec-tst-web-v01/improperpayment/images/spacer.gif" \* MERGEFORMATINET </w:delInstrText>
                                </w:r>
                                <w:r w:rsidDel="00360075">
                                  <w:fldChar w:fldCharType="separate"/>
                                </w:r>
                                <w:r>
                                  <w:fldChar w:fldCharType="begin"/>
                                </w:r>
                                <w:r w:rsidR="003F57F3">
                                  <w:delInstrText xml:space="preserve"> INCLUDEPICTURE  "http://eec-tst-web-v01/improperpayment/images/spacer.gif" \* MERGEFORMATINET </w:delInstrText>
                                </w:r>
                                <w:r>
                                  <w:fldChar w:fldCharType="separate"/>
                                </w:r>
                                <w:r>
                                  <w:fldChar w:fldCharType="begin"/>
                                </w:r>
                                <w:r w:rsidR="00F96825">
                                  <w:delInstrText xml:space="preserve"> INCLUDEPICTURE  "http://eec-tst-web-v01/improperpayment/images/spacer.gif" \* MERGEFORMATINET </w:delInstrText>
                                </w:r>
                                <w:r>
                                  <w:fldChar w:fldCharType="separate"/>
                                </w:r>
                                <w:r>
                                  <w:fldChar w:fldCharType="begin"/>
                                </w:r>
                                <w:r w:rsidR="00DD19CA">
                                  <w:delInstrText xml:space="preserve"> INCLUDEPICTURE  "http://eec-tst-web-v01/improperpayment/images/spacer.gif" \* MERGEFORMATINET </w:delInstrText>
                                </w:r>
                                <w:r>
                                  <w:fldChar w:fldCharType="separate"/>
                                </w:r>
                                <w:r>
                                  <w:fldChar w:fldCharType="begin"/>
                                </w:r>
                                <w:r>
                                  <w:delInstrText xml:space="preserve"> INCLUDEPICTURE  "http://eec-tst-web-v01/improperpayment/images/spacer.gif" \* MERGEFORMATINET </w:delInstrText>
                                </w:r>
                                <w:r>
                                  <w:fldChar w:fldCharType="separate"/>
                                </w:r>
                                <w:r w:rsidR="004A1FE7">
                                  <w:pict>
                                    <v:shape id="_x0000_i1117" type="#_x0000_t75" alt="" style="width:.75pt;height:.75pt">
                                      <v:imagedata r:id="rId123" r:href="rId126"/>
                                    </v:shape>
                                  </w:pict>
                                </w:r>
                                <w:r>
                                  <w:fldChar w:fldCharType="end"/>
                                </w:r>
                                <w:r>
                                  <w:fldChar w:fldCharType="end"/>
                                </w:r>
                                <w:r>
                                  <w:fldChar w:fldCharType="end"/>
                                </w:r>
                                <w:r>
                                  <w:fldChar w:fldCharType="end"/>
                                </w:r>
                                <w:r w:rsidDel="00360075">
                                  <w:fldChar w:fldCharType="end"/>
                                </w:r>
                              </w:del>
                            </w:p>
                          </w:tc>
                          <w:tc>
                            <w:tcPr>
                              <w:tcW w:w="150" w:type="dxa"/>
                              <w:hideMark/>
                            </w:tcPr>
                            <w:p w:rsidR="00AE23A3" w:rsidRPr="005E1F4C" w:rsidDel="00360075" w:rsidRDefault="007D2111" w:rsidP="00AE6672">
                              <w:pPr>
                                <w:rPr>
                                  <w:del w:id="334" w:author="Tom Weierman" w:date="2011-06-07T10:35:00Z"/>
                                  <w:sz w:val="24"/>
                                  <w:szCs w:val="24"/>
                                </w:rPr>
                              </w:pPr>
                              <w:del w:id="335" w:author="Tom Weierman" w:date="2011-06-07T10:35:00Z">
                                <w:r w:rsidRPr="005E1F4C" w:rsidDel="00360075">
                                  <w:object w:dxaOrig="225" w:dyaOrig="225">
                                    <v:shape id="_x0000_i1444" type="#_x0000_t75" style="width:20.25pt;height:18pt" o:ole="">
                                      <v:imagedata r:id="rId8" o:title=""/>
                                    </v:shape>
                                    <w:control r:id="rId127" w:name="DefaultOcxName210" w:shapeid="_x0000_i1444"/>
                                  </w:object>
                                </w:r>
                              </w:del>
                            </w:p>
                          </w:tc>
                          <w:tc>
                            <w:tcPr>
                              <w:tcW w:w="0" w:type="auto"/>
                              <w:hideMark/>
                            </w:tcPr>
                            <w:p w:rsidR="00AE23A3" w:rsidRPr="005E1F4C" w:rsidDel="00360075" w:rsidRDefault="00AE23A3" w:rsidP="00AE6672">
                              <w:pPr>
                                <w:rPr>
                                  <w:del w:id="336" w:author="Tom Weierman" w:date="2011-06-07T10:35:00Z"/>
                                  <w:sz w:val="24"/>
                                  <w:szCs w:val="24"/>
                                </w:rPr>
                              </w:pPr>
                              <w:del w:id="337" w:author="Tom Weierman" w:date="2011-06-07T10:35:00Z">
                                <w:r w:rsidRPr="005E1F4C" w:rsidDel="00360075">
                                  <w:delText xml:space="preserve">family with child or parent with documented special need(income at or below 100% SMI) </w:delText>
                                </w:r>
                              </w:del>
                            </w:p>
                          </w:tc>
                        </w:tr>
                      </w:tbl>
                      <w:p w:rsidR="00AE23A3" w:rsidRPr="005E1F4C" w:rsidRDefault="00AE23A3" w:rsidP="00AE6672">
                        <w:pPr>
                          <w:rPr>
                            <w:sz w:val="24"/>
                            <w:szCs w:val="24"/>
                          </w:rPr>
                        </w:pPr>
                      </w:p>
                    </w:tc>
                  </w:tr>
                  <w:tr w:rsidR="00AE23A3" w:rsidRPr="005E1F4C"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AE23A3" w:rsidRPr="005E1F4C" w:rsidDel="00360075">
                          <w:trPr>
                            <w:tblCellSpacing w:w="0" w:type="dxa"/>
                            <w:del w:id="338" w:author="Tom Weierman" w:date="2011-06-07T10:35:00Z"/>
                          </w:trPr>
                          <w:tc>
                            <w:tcPr>
                              <w:tcW w:w="75" w:type="dxa"/>
                              <w:vAlign w:val="center"/>
                              <w:hideMark/>
                            </w:tcPr>
                            <w:p w:rsidR="00AE23A3" w:rsidRPr="005E1F4C" w:rsidDel="00360075" w:rsidRDefault="007D2111" w:rsidP="00AE6672">
                              <w:pPr>
                                <w:rPr>
                                  <w:del w:id="339" w:author="Tom Weierman" w:date="2011-06-07T10:35:00Z"/>
                                  <w:sz w:val="24"/>
                                  <w:szCs w:val="24"/>
                                </w:rPr>
                              </w:pPr>
                              <w:del w:id="340" w:author="Tom Weierman" w:date="2011-06-07T10:35:00Z">
                                <w:r w:rsidDel="00360075">
                                  <w:fldChar w:fldCharType="begin"/>
                                </w:r>
                                <w:r w:rsidR="00E70558" w:rsidDel="00360075">
                                  <w:delInstrText xml:space="preserve"> INCLUDEPICTURE  "http://eec-tst-web-v01/improperpayment/images/spacer.gif" \* MERGEFORMATINET </w:delInstrText>
                                </w:r>
                                <w:r w:rsidDel="00360075">
                                  <w:fldChar w:fldCharType="separate"/>
                                </w:r>
                                <w:r>
                                  <w:fldChar w:fldCharType="begin"/>
                                </w:r>
                                <w:r w:rsidR="003F57F3">
                                  <w:delInstrText xml:space="preserve"> INCLUDEPICTURE  "http://eec-tst-web-v01/improperpayment/images/spacer.gif" \* MERGEFORMATINET </w:delInstrText>
                                </w:r>
                                <w:r>
                                  <w:fldChar w:fldCharType="separate"/>
                                </w:r>
                                <w:r>
                                  <w:fldChar w:fldCharType="begin"/>
                                </w:r>
                                <w:r w:rsidR="00F96825">
                                  <w:delInstrText xml:space="preserve"> INCLUDEPICTURE  "http://eec-tst-web-v01/improperpayment/images/spacer.gif" \* MERGEFORMATINET </w:delInstrText>
                                </w:r>
                                <w:r>
                                  <w:fldChar w:fldCharType="separate"/>
                                </w:r>
                                <w:r>
                                  <w:fldChar w:fldCharType="begin"/>
                                </w:r>
                                <w:r w:rsidR="00DD19CA">
                                  <w:delInstrText xml:space="preserve"> INCLUDEPICTURE  "http://eec-tst-web-v01/improperpayment/images/spacer.gif" \* MERGEFORMATINET </w:delInstrText>
                                </w:r>
                                <w:r>
                                  <w:fldChar w:fldCharType="separate"/>
                                </w:r>
                                <w:r>
                                  <w:fldChar w:fldCharType="begin"/>
                                </w:r>
                                <w:r>
                                  <w:delInstrText xml:space="preserve"> INCLUDEPICTURE  "http://eec-tst-web-v01/improperpayment/images/spacer.gif" \* MERGEFORMATINET </w:delInstrText>
                                </w:r>
                                <w:r>
                                  <w:fldChar w:fldCharType="separate"/>
                                </w:r>
                                <w:r w:rsidR="004A1FE7">
                                  <w:pict>
                                    <v:shape id="_x0000_i1119" type="#_x0000_t75" alt="" style="width:.75pt;height:.75pt">
                                      <v:imagedata r:id="rId123" r:href="rId128"/>
                                    </v:shape>
                                  </w:pict>
                                </w:r>
                                <w:r>
                                  <w:fldChar w:fldCharType="end"/>
                                </w:r>
                                <w:r>
                                  <w:fldChar w:fldCharType="end"/>
                                </w:r>
                                <w:r>
                                  <w:fldChar w:fldCharType="end"/>
                                </w:r>
                                <w:r>
                                  <w:fldChar w:fldCharType="end"/>
                                </w:r>
                                <w:r w:rsidDel="00360075">
                                  <w:fldChar w:fldCharType="end"/>
                                </w:r>
                              </w:del>
                            </w:p>
                          </w:tc>
                          <w:tc>
                            <w:tcPr>
                              <w:tcW w:w="150" w:type="dxa"/>
                              <w:hideMark/>
                            </w:tcPr>
                            <w:p w:rsidR="00AE23A3" w:rsidRPr="005E1F4C" w:rsidDel="00360075" w:rsidRDefault="007D2111" w:rsidP="00AE6672">
                              <w:pPr>
                                <w:rPr>
                                  <w:del w:id="341" w:author="Tom Weierman" w:date="2011-06-07T10:35:00Z"/>
                                  <w:sz w:val="24"/>
                                  <w:szCs w:val="24"/>
                                </w:rPr>
                              </w:pPr>
                              <w:del w:id="342" w:author="Tom Weierman" w:date="2011-06-07T10:35:00Z">
                                <w:r w:rsidRPr="005E1F4C" w:rsidDel="00360075">
                                  <w:object w:dxaOrig="225" w:dyaOrig="225">
                                    <v:shape id="_x0000_i1448" type="#_x0000_t75" style="width:20.25pt;height:18pt" o:ole="">
                                      <v:imagedata r:id="rId8" o:title=""/>
                                    </v:shape>
                                    <w:control r:id="rId129" w:name="DefaultOcxName37" w:shapeid="_x0000_i1448"/>
                                  </w:object>
                                </w:r>
                              </w:del>
                            </w:p>
                          </w:tc>
                          <w:tc>
                            <w:tcPr>
                              <w:tcW w:w="0" w:type="auto"/>
                              <w:hideMark/>
                            </w:tcPr>
                            <w:p w:rsidR="00AE23A3" w:rsidRPr="005E1F4C" w:rsidDel="00360075" w:rsidRDefault="00AE23A3" w:rsidP="00AE6672">
                              <w:pPr>
                                <w:rPr>
                                  <w:del w:id="343" w:author="Tom Weierman" w:date="2011-06-07T10:35:00Z"/>
                                  <w:sz w:val="24"/>
                                  <w:szCs w:val="24"/>
                                </w:rPr>
                              </w:pPr>
                              <w:del w:id="344" w:author="Tom Weierman" w:date="2011-06-07T10:35:00Z">
                                <w:r w:rsidRPr="005E1F4C" w:rsidDel="00360075">
                                  <w:delText xml:space="preserve">Non-DCF foster care (income exempt) </w:delText>
                                </w:r>
                              </w:del>
                            </w:p>
                          </w:tc>
                        </w:tr>
                      </w:tbl>
                      <w:p w:rsidR="00AE23A3" w:rsidRPr="005E1F4C" w:rsidRDefault="00AE23A3" w:rsidP="00AE6672">
                        <w:pPr>
                          <w:rPr>
                            <w:sz w:val="24"/>
                            <w:szCs w:val="24"/>
                          </w:rPr>
                        </w:pPr>
                      </w:p>
                    </w:tc>
                  </w:tr>
                  <w:tr w:rsidR="00AE23A3" w:rsidRPr="005E1F4C"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AE23A3" w:rsidRPr="005E1F4C" w:rsidDel="00360075">
                          <w:trPr>
                            <w:tblCellSpacing w:w="0" w:type="dxa"/>
                            <w:del w:id="345" w:author="Tom Weierman" w:date="2011-06-07T10:35:00Z"/>
                          </w:trPr>
                          <w:tc>
                            <w:tcPr>
                              <w:tcW w:w="75" w:type="dxa"/>
                              <w:vAlign w:val="center"/>
                              <w:hideMark/>
                            </w:tcPr>
                            <w:p w:rsidR="00AE23A3" w:rsidRPr="005E1F4C" w:rsidDel="00360075" w:rsidRDefault="007D2111" w:rsidP="00AE6672">
                              <w:pPr>
                                <w:rPr>
                                  <w:del w:id="346" w:author="Tom Weierman" w:date="2011-06-07T10:35:00Z"/>
                                  <w:sz w:val="24"/>
                                  <w:szCs w:val="24"/>
                                </w:rPr>
                              </w:pPr>
                              <w:del w:id="347" w:author="Tom Weierman" w:date="2011-06-07T10:35:00Z">
                                <w:r w:rsidDel="00360075">
                                  <w:fldChar w:fldCharType="begin"/>
                                </w:r>
                                <w:r w:rsidR="00E70558" w:rsidDel="00360075">
                                  <w:delInstrText xml:space="preserve"> INCLUDEPICTURE  "http://eec-tst-web-v01/improperpayment/images/spacer.gif" \* MERGEFORMATINET </w:delInstrText>
                                </w:r>
                                <w:r w:rsidDel="00360075">
                                  <w:fldChar w:fldCharType="separate"/>
                                </w:r>
                                <w:r>
                                  <w:fldChar w:fldCharType="begin"/>
                                </w:r>
                                <w:r w:rsidR="003F57F3">
                                  <w:delInstrText xml:space="preserve"> INCLUDEPICTURE  "http://eec-tst-web-v01/improperpayment/images/spacer.gif" \* MERGEFORMATINET </w:delInstrText>
                                </w:r>
                                <w:r>
                                  <w:fldChar w:fldCharType="separate"/>
                                </w:r>
                                <w:r>
                                  <w:fldChar w:fldCharType="begin"/>
                                </w:r>
                                <w:r w:rsidR="00F96825">
                                  <w:delInstrText xml:space="preserve"> INCLUDEPICTURE  "http://eec-tst-web-v01/improperpayment/images/spacer.gif" \* MERGEFORMATINET </w:delInstrText>
                                </w:r>
                                <w:r>
                                  <w:fldChar w:fldCharType="separate"/>
                                </w:r>
                                <w:r>
                                  <w:fldChar w:fldCharType="begin"/>
                                </w:r>
                                <w:r w:rsidR="00DD19CA">
                                  <w:delInstrText xml:space="preserve"> INCLUDEPICTURE  "http://eec-tst-web-v01/improperpayment/images/spacer.gif" \* MERGEFORMATINET </w:delInstrText>
                                </w:r>
                                <w:r>
                                  <w:fldChar w:fldCharType="separate"/>
                                </w:r>
                                <w:r>
                                  <w:fldChar w:fldCharType="begin"/>
                                </w:r>
                                <w:r>
                                  <w:delInstrText xml:space="preserve"> INCLUDEPICTURE  "http://eec-tst-web-v01/improperpayment/images/spacer.gif" \* MERGEFORMATINET </w:delInstrText>
                                </w:r>
                                <w:r>
                                  <w:fldChar w:fldCharType="separate"/>
                                </w:r>
                                <w:r w:rsidR="004A1FE7">
                                  <w:pict>
                                    <v:shape id="_x0000_i1121" type="#_x0000_t75" alt="" style="width:.75pt;height:.75pt">
                                      <v:imagedata r:id="rId123" r:href="rId130"/>
                                    </v:shape>
                                  </w:pict>
                                </w:r>
                                <w:r>
                                  <w:fldChar w:fldCharType="end"/>
                                </w:r>
                                <w:r>
                                  <w:fldChar w:fldCharType="end"/>
                                </w:r>
                                <w:r>
                                  <w:fldChar w:fldCharType="end"/>
                                </w:r>
                                <w:r>
                                  <w:fldChar w:fldCharType="end"/>
                                </w:r>
                                <w:r w:rsidDel="00360075">
                                  <w:fldChar w:fldCharType="end"/>
                                </w:r>
                              </w:del>
                            </w:p>
                          </w:tc>
                          <w:tc>
                            <w:tcPr>
                              <w:tcW w:w="150" w:type="dxa"/>
                              <w:hideMark/>
                            </w:tcPr>
                            <w:p w:rsidR="00AE23A3" w:rsidRPr="005E1F4C" w:rsidDel="00360075" w:rsidRDefault="007D2111" w:rsidP="00AE6672">
                              <w:pPr>
                                <w:rPr>
                                  <w:del w:id="348" w:author="Tom Weierman" w:date="2011-06-07T10:35:00Z"/>
                                  <w:sz w:val="24"/>
                                  <w:szCs w:val="24"/>
                                </w:rPr>
                              </w:pPr>
                              <w:del w:id="349" w:author="Tom Weierman" w:date="2011-06-07T10:35:00Z">
                                <w:r w:rsidRPr="005E1F4C" w:rsidDel="00360075">
                                  <w:object w:dxaOrig="225" w:dyaOrig="225">
                                    <v:shape id="_x0000_i1452" type="#_x0000_t75" style="width:20.25pt;height:18pt" o:ole="">
                                      <v:imagedata r:id="rId8" o:title=""/>
                                    </v:shape>
                                    <w:control r:id="rId131" w:name="DefaultOcxName45" w:shapeid="_x0000_i1452"/>
                                  </w:object>
                                </w:r>
                              </w:del>
                            </w:p>
                          </w:tc>
                          <w:tc>
                            <w:tcPr>
                              <w:tcW w:w="0" w:type="auto"/>
                              <w:hideMark/>
                            </w:tcPr>
                            <w:p w:rsidR="00AE23A3" w:rsidRPr="005E1F4C" w:rsidDel="00360075" w:rsidRDefault="00AE23A3" w:rsidP="00AE6672">
                              <w:pPr>
                                <w:rPr>
                                  <w:del w:id="350" w:author="Tom Weierman" w:date="2011-06-07T10:35:00Z"/>
                                  <w:sz w:val="24"/>
                                  <w:szCs w:val="24"/>
                                </w:rPr>
                              </w:pPr>
                              <w:del w:id="351" w:author="Tom Weierman" w:date="2011-06-07T10:35:00Z">
                                <w:r w:rsidRPr="005E1F4C" w:rsidDel="00360075">
                                  <w:delText xml:space="preserve">DTA Post-transitional (income at or below 85%) </w:delText>
                                </w:r>
                              </w:del>
                            </w:p>
                          </w:tc>
                        </w:tr>
                      </w:tbl>
                      <w:p w:rsidR="00AE23A3" w:rsidRPr="005E1F4C" w:rsidRDefault="00AE23A3"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p w:rsidR="00AE23A3" w:rsidRPr="005E1F4C" w:rsidRDefault="00AE23A3" w:rsidP="00AE6672">
                        <w:pPr>
                          <w:rPr>
                            <w:sz w:val="24"/>
                            <w:szCs w:val="24"/>
                          </w:rPr>
                        </w:pPr>
                        <w:del w:id="352" w:author="Tom Weierman" w:date="2011-06-07T10:52:00Z">
                          <w:r w:rsidRPr="005E1F4C" w:rsidDel="00000CB6">
                            <w:delText xml:space="preserve">Case Record Income: </w:delText>
                          </w:r>
                          <w:r w:rsidR="007D2111" w:rsidRPr="005E1F4C" w:rsidDel="00000CB6">
                            <w:object w:dxaOrig="225" w:dyaOrig="225">
                              <v:shape id="_x0000_i1457" type="#_x0000_t75" style="width:49.5pt;height:18pt" o:ole="">
                                <v:imagedata r:id="rId132" o:title=""/>
                              </v:shape>
                              <w:control r:id="rId133" w:name="DefaultOcxName54" w:shapeid="_x0000_i1457"/>
                            </w:object>
                          </w:r>
                        </w:del>
                      </w:p>
                    </w:tc>
                  </w:tr>
                  <w:tr w:rsidR="00AE23A3" w:rsidRPr="005E1F4C" w:rsidTr="00AE6672">
                    <w:tblPrEx>
                      <w:tblCellMar>
                        <w:top w:w="15" w:type="dxa"/>
                        <w:left w:w="15" w:type="dxa"/>
                        <w:bottom w:w="15" w:type="dxa"/>
                        <w:right w:w="15" w:type="dxa"/>
                      </w:tblCellMar>
                    </w:tblPrEx>
                    <w:tc>
                      <w:tcPr>
                        <w:tcW w:w="0" w:type="auto"/>
                        <w:vAlign w:val="center"/>
                        <w:hideMark/>
                      </w:tcPr>
                      <w:p w:rsidR="00AE23A3" w:rsidRPr="005E1F4C" w:rsidRDefault="00AE23A3" w:rsidP="00AE6672">
                        <w:pPr>
                          <w:rPr>
                            <w:sz w:val="24"/>
                            <w:szCs w:val="24"/>
                          </w:rPr>
                        </w:pPr>
                        <w:del w:id="353" w:author="Tom Weierman" w:date="2011-06-07T10:52:00Z">
                          <w:r w:rsidRPr="005E1F4C" w:rsidDel="00000CB6">
                            <w:delText xml:space="preserve">Case Record Family Size: </w:delText>
                          </w:r>
                          <w:r w:rsidR="007D2111" w:rsidRPr="005E1F4C" w:rsidDel="00000CB6">
                            <w:object w:dxaOrig="225" w:dyaOrig="225">
                              <v:shape id="_x0000_i1461" type="#_x0000_t75" style="width:49.5pt;height:18pt" o:ole="">
                                <v:imagedata r:id="rId134" o:title=""/>
                              </v:shape>
                              <w:control r:id="rId135" w:name="DefaultOcxName63" w:shapeid="_x0000_i1461"/>
                            </w:object>
                          </w:r>
                        </w:del>
                      </w:p>
                    </w:tc>
                  </w:tr>
                  <w:tr w:rsidR="00AE23A3" w:rsidRPr="005E1F4C" w:rsidTr="00AE6672">
                    <w:tblPrEx>
                      <w:tblCellMar>
                        <w:top w:w="15" w:type="dxa"/>
                        <w:left w:w="15" w:type="dxa"/>
                        <w:bottom w:w="15" w:type="dxa"/>
                        <w:right w:w="15" w:type="dxa"/>
                      </w:tblCellMar>
                    </w:tblPrEx>
                    <w:tc>
                      <w:tcPr>
                        <w:tcW w:w="0" w:type="auto"/>
                        <w:vAlign w:val="center"/>
                        <w:hideMark/>
                      </w:tcPr>
                      <w:p w:rsidR="00AE23A3" w:rsidRPr="005E1F4C" w:rsidRDefault="00AE23A3" w:rsidP="00AE6672">
                        <w:pPr>
                          <w:rPr>
                            <w:sz w:val="24"/>
                            <w:szCs w:val="24"/>
                          </w:rPr>
                        </w:pPr>
                        <w:moveFromRangeStart w:id="354" w:author="Tom Weierman" w:date="2011-06-07T10:52:00Z" w:name="move295207301"/>
                        <w:moveFrom w:id="355" w:author="Tom Weierman" w:date="2011-06-07T10:52:00Z">
                          <w:r w:rsidRPr="005E1F4C" w:rsidDel="00000CB6">
                            <w:t xml:space="preserve">Case Record Household meets SMI requirement: </w:t>
                          </w:r>
                          <w:r w:rsidR="007D2111" w:rsidRPr="005E1F4C" w:rsidDel="00000CB6">
                            <w:object w:dxaOrig="225" w:dyaOrig="225">
                              <v:shape id="_x0000_i1464" type="#_x0000_t75" style="width:51pt;height:18pt" o:ole="">
                                <v:imagedata r:id="rId136" o:title=""/>
                              </v:shape>
                              <w:control r:id="rId137" w:name="DefaultOcxName74" w:shapeid="_x0000_i1464"/>
                            </w:object>
                          </w:r>
                        </w:moveFrom>
                        <w:moveFromRangeEnd w:id="354"/>
                      </w:p>
                    </w:tc>
                  </w:tr>
                  <w:tr w:rsidR="00AE23A3" w:rsidRPr="005E1F4C" w:rsidTr="00AE6672">
                    <w:tblPrEx>
                      <w:tblCellMar>
                        <w:top w:w="15" w:type="dxa"/>
                        <w:left w:w="15" w:type="dxa"/>
                        <w:bottom w:w="15" w:type="dxa"/>
                        <w:right w:w="15" w:type="dxa"/>
                      </w:tblCellMar>
                    </w:tblPrEx>
                    <w:tc>
                      <w:tcPr>
                        <w:tcW w:w="0" w:type="auto"/>
                        <w:vAlign w:val="center"/>
                        <w:hideMark/>
                      </w:tcPr>
                      <w:p w:rsidR="00AE23A3" w:rsidRPr="005E1F4C" w:rsidRDefault="00AE23A3" w:rsidP="00AE6672">
                        <w:pPr>
                          <w:rPr>
                            <w:sz w:val="24"/>
                            <w:szCs w:val="24"/>
                          </w:rPr>
                        </w:pPr>
                        <w:del w:id="356" w:author="Tom Weierman" w:date="2011-06-07T10:53:00Z">
                          <w:r w:rsidRPr="005E1F4C" w:rsidDel="00000CB6">
                            <w:lastRenderedPageBreak/>
                            <w:delText xml:space="preserve">Reviewer Income: </w:delText>
                          </w:r>
                          <w:r w:rsidR="007D2111" w:rsidRPr="005E1F4C" w:rsidDel="00000CB6">
                            <w:object w:dxaOrig="225" w:dyaOrig="225">
                              <v:shape id="_x0000_i1468" type="#_x0000_t75" style="width:49.5pt;height:18pt" o:ole="">
                                <v:imagedata r:id="rId138" o:title=""/>
                              </v:shape>
                              <w:control r:id="rId139" w:name="DefaultOcxName83" w:shapeid="_x0000_i1468"/>
                            </w:object>
                          </w:r>
                        </w:del>
                      </w:p>
                    </w:tc>
                  </w:tr>
                  <w:tr w:rsidR="00AE23A3" w:rsidRPr="005E1F4C" w:rsidTr="00AE6672">
                    <w:tblPrEx>
                      <w:tblCellMar>
                        <w:top w:w="15" w:type="dxa"/>
                        <w:left w:w="15" w:type="dxa"/>
                        <w:bottom w:w="15" w:type="dxa"/>
                        <w:right w:w="15" w:type="dxa"/>
                      </w:tblCellMar>
                    </w:tblPrEx>
                    <w:tc>
                      <w:tcPr>
                        <w:tcW w:w="0" w:type="auto"/>
                        <w:vAlign w:val="center"/>
                        <w:hideMark/>
                      </w:tcPr>
                      <w:p w:rsidR="00AE23A3" w:rsidRPr="005E1F4C" w:rsidRDefault="00AE23A3" w:rsidP="00AE6672">
                        <w:pPr>
                          <w:rPr>
                            <w:sz w:val="24"/>
                            <w:szCs w:val="24"/>
                          </w:rPr>
                        </w:pPr>
                        <w:del w:id="357" w:author="Tom Weierman" w:date="2011-06-07T10:53:00Z">
                          <w:r w:rsidRPr="005E1F4C" w:rsidDel="00000CB6">
                            <w:delText xml:space="preserve">Reviewer Family Size: </w:delText>
                          </w:r>
                          <w:r w:rsidR="007D2111" w:rsidRPr="005E1F4C" w:rsidDel="00000CB6">
                            <w:object w:dxaOrig="225" w:dyaOrig="225">
                              <v:shape id="_x0000_i1472" type="#_x0000_t75" style="width:49.5pt;height:18pt" o:ole="">
                                <v:imagedata r:id="rId138" o:title=""/>
                              </v:shape>
                              <w:control r:id="rId140" w:name="DefaultOcxName92" w:shapeid="_x0000_i1472"/>
                            </w:object>
                          </w:r>
                        </w:del>
                      </w:p>
                    </w:tc>
                  </w:tr>
                  <w:tr w:rsidR="00AE23A3" w:rsidRPr="005E1F4C" w:rsidTr="00AE6672">
                    <w:tblPrEx>
                      <w:tblCellMar>
                        <w:top w:w="15" w:type="dxa"/>
                        <w:left w:w="15" w:type="dxa"/>
                        <w:bottom w:w="15" w:type="dxa"/>
                        <w:right w:w="15" w:type="dxa"/>
                      </w:tblCellMar>
                    </w:tblPrEx>
                    <w:tc>
                      <w:tcPr>
                        <w:tcW w:w="0" w:type="auto"/>
                        <w:vAlign w:val="center"/>
                        <w:hideMark/>
                      </w:tcPr>
                      <w:p w:rsidR="00AE23A3" w:rsidDel="00000CB6" w:rsidRDefault="00AE23A3" w:rsidP="00AE6672">
                        <w:moveFromRangeStart w:id="358" w:author="Tom Weierman" w:date="2011-06-07T10:53:00Z" w:name="move295207332"/>
                        <w:moveFrom w:id="359" w:author="Tom Weierman" w:date="2011-06-07T10:53:00Z">
                          <w:r w:rsidRPr="005E1F4C" w:rsidDel="00000CB6">
                            <w:t xml:space="preserve">Reviewer Household meets SMI requirement: </w:t>
                          </w:r>
                          <w:r w:rsidR="007D2111" w:rsidRPr="005E1F4C" w:rsidDel="00000CB6">
                            <w:object w:dxaOrig="225" w:dyaOrig="225">
                              <v:shape id="_x0000_i1475" type="#_x0000_t75" style="width:51pt;height:18pt" o:ole="">
                                <v:imagedata r:id="rId141" o:title=""/>
                              </v:shape>
                              <w:control r:id="rId142" w:name="DefaultOcxName103" w:shapeid="_x0000_i1475"/>
                            </w:object>
                          </w:r>
                        </w:moveFrom>
                      </w:p>
                      <w:tbl>
                        <w:tblPr>
                          <w:tblW w:w="0" w:type="auto"/>
                          <w:tblCellMar>
                            <w:top w:w="15" w:type="dxa"/>
                            <w:left w:w="15" w:type="dxa"/>
                            <w:bottom w:w="15" w:type="dxa"/>
                            <w:right w:w="15" w:type="dxa"/>
                          </w:tblCellMar>
                          <w:tblLook w:val="04A0"/>
                        </w:tblPr>
                        <w:tblGrid>
                          <w:gridCol w:w="4610"/>
                        </w:tblGrid>
                        <w:tr w:rsidR="00F2318F" w:rsidRPr="00F2318F">
                          <w:tc>
                            <w:tcPr>
                              <w:tcW w:w="0" w:type="auto"/>
                              <w:vAlign w:val="center"/>
                              <w:hideMark/>
                            </w:tcPr>
                            <w:moveFromRangeEnd w:id="358"/>
                            <w:p w:rsidR="00000CB6" w:rsidRDefault="00000CB6" w:rsidP="00F2318F">
                              <w:pPr>
                                <w:spacing w:after="0" w:line="240" w:lineRule="auto"/>
                                <w:rPr>
                                  <w:ins w:id="360" w:author="Tom Weierman" w:date="2011-06-07T10:53:00Z"/>
                                  <w:rFonts w:ascii="Times New Roman" w:eastAsia="Times New Roman" w:hAnsi="Times New Roman" w:cs="Times New Roman"/>
                                  <w:sz w:val="24"/>
                                  <w:szCs w:val="24"/>
                                </w:rPr>
                              </w:pPr>
                              <w:ins w:id="361" w:author="Tom Weierman" w:date="2011-06-07T10:53:00Z">
                                <w:r>
                                  <w:rPr>
                                    <w:rFonts w:ascii="Times New Roman" w:eastAsia="Times New Roman" w:hAnsi="Times New Roman" w:cs="Times New Roman"/>
                                    <w:sz w:val="24"/>
                                    <w:szCs w:val="24"/>
                                  </w:rPr>
                                  <w:t>Calculate Income and Verify SMI</w:t>
                                </w:r>
                              </w:ins>
                            </w:p>
                            <w:p w:rsidR="00000CB6" w:rsidRDefault="00F2318F" w:rsidP="00F2318F">
                              <w:pPr>
                                <w:spacing w:after="0" w:line="240" w:lineRule="auto"/>
                                <w:rPr>
                                  <w:ins w:id="362" w:author="Tom Weierman" w:date="2011-06-07T10:53:00Z"/>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w:t>
                              </w:r>
                            </w:p>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Case Record Family Income: </w:t>
                              </w:r>
                              <w:r w:rsidR="007D2111" w:rsidRPr="00F2318F">
                                <w:rPr>
                                  <w:rFonts w:ascii="Times New Roman" w:eastAsia="Times New Roman" w:hAnsi="Times New Roman" w:cs="Times New Roman"/>
                                  <w:sz w:val="24"/>
                                  <w:szCs w:val="24"/>
                                </w:rPr>
                                <w:object w:dxaOrig="225" w:dyaOrig="225">
                                  <v:shape id="_x0000_i1479" type="#_x0000_t75" style="width:60.75pt;height:18pt" o:ole="">
                                    <v:imagedata r:id="rId143" o:title=""/>
                                  </v:shape>
                                  <w:control r:id="rId144" w:name="DefaultOcxName39" w:shapeid="_x0000_i1479"/>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Family Size: </w:t>
                              </w:r>
                              <w:r w:rsidR="007D2111" w:rsidRPr="00F2318F">
                                <w:rPr>
                                  <w:rFonts w:ascii="Times New Roman" w:eastAsia="Times New Roman" w:hAnsi="Times New Roman" w:cs="Times New Roman"/>
                                  <w:sz w:val="24"/>
                                  <w:szCs w:val="24"/>
                                </w:rPr>
                                <w:object w:dxaOrig="225" w:dyaOrig="225">
                                  <v:shape id="_x0000_i1483" type="#_x0000_t75" style="width:60.75pt;height:18pt" o:ole="">
                                    <v:imagedata r:id="rId145" o:title=""/>
                                  </v:shape>
                                  <w:control r:id="rId146" w:name="DefaultOcxName116" w:shapeid="_x0000_i1483"/>
                                </w:object>
                              </w:r>
                            </w:p>
                          </w:tc>
                        </w:tr>
                        <w:tr w:rsidR="00F2318F" w:rsidRPr="00F2318F">
                          <w:tc>
                            <w:tcPr>
                              <w:tcW w:w="0" w:type="auto"/>
                              <w:vAlign w:val="center"/>
                              <w:hideMark/>
                            </w:tcPr>
                            <w:p w:rsidR="00000CB6" w:rsidRDefault="00000CB6" w:rsidP="00F2318F">
                              <w:pPr>
                                <w:spacing w:after="0" w:line="240" w:lineRule="auto"/>
                                <w:rPr>
                                  <w:ins w:id="363" w:author="Tom Weierman" w:date="2011-06-07T10:52:00Z"/>
                                  <w:rFonts w:ascii="Times New Roman" w:eastAsia="Times New Roman" w:hAnsi="Times New Roman" w:cs="Times New Roman"/>
                                  <w:sz w:val="24"/>
                                  <w:szCs w:val="24"/>
                                </w:rPr>
                              </w:pPr>
                              <w:moveToRangeStart w:id="364" w:author="Tom Weierman" w:date="2011-06-07T10:52:00Z" w:name="move295207301"/>
                              <w:moveTo w:id="365" w:author="Tom Weierman" w:date="2011-06-07T10:52:00Z">
                                <w:r w:rsidRPr="005E1F4C">
                                  <w:t xml:space="preserve">Case Record Household meets SMI requirement: </w:t>
                                </w:r>
                                <w:r w:rsidR="007D2111" w:rsidRPr="005E1F4C">
                                  <w:object w:dxaOrig="225" w:dyaOrig="225">
                                    <v:shape id="_x0000_i1486" type="#_x0000_t75" style="width:51pt;height:18pt" o:ole="">
                                      <v:imagedata r:id="rId147" o:title=""/>
                                    </v:shape>
                                    <w:control r:id="rId148" w:name="DefaultOcxName741" w:shapeid="_x0000_i1486"/>
                                  </w:object>
                                </w:r>
                              </w:moveTo>
                              <w:moveToRangeEnd w:id="364"/>
                              <w:r w:rsidR="00F2318F" w:rsidRPr="00F2318F">
                                <w:rPr>
                                  <w:rFonts w:ascii="Times New Roman" w:eastAsia="Times New Roman" w:hAnsi="Times New Roman" w:cs="Times New Roman"/>
                                  <w:sz w:val="24"/>
                                  <w:szCs w:val="24"/>
                                </w:rPr>
                                <w:t>     </w:t>
                              </w:r>
                            </w:p>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Case Record Fee Level: </w:t>
                              </w:r>
                              <w:r w:rsidR="007D2111" w:rsidRPr="00F2318F">
                                <w:rPr>
                                  <w:rFonts w:ascii="Times New Roman" w:eastAsia="Times New Roman" w:hAnsi="Times New Roman" w:cs="Times New Roman"/>
                                  <w:sz w:val="24"/>
                                  <w:szCs w:val="24"/>
                                </w:rPr>
                                <w:object w:dxaOrig="225" w:dyaOrig="225">
                                  <v:shape id="_x0000_i1490" type="#_x0000_t75" style="width:60.75pt;height:18pt" o:ole="">
                                    <v:imagedata r:id="rId149" o:title=""/>
                                  </v:shape>
                                  <w:control r:id="rId150" w:name="DefaultOcxName211" w:shapeid="_x0000_i1490"/>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Parent Daily Fee: </w:t>
                              </w:r>
                              <w:r w:rsidR="007D2111" w:rsidRPr="00F2318F">
                                <w:rPr>
                                  <w:rFonts w:ascii="Times New Roman" w:eastAsia="Times New Roman" w:hAnsi="Times New Roman" w:cs="Times New Roman"/>
                                  <w:sz w:val="24"/>
                                  <w:szCs w:val="24"/>
                                </w:rPr>
                                <w:object w:dxaOrig="225" w:dyaOrig="225">
                                  <v:shape id="_x0000_i1494" type="#_x0000_t75" style="width:60.75pt;height:18pt" o:ole="">
                                    <v:imagedata r:id="rId151" o:title=""/>
                                  </v:shape>
                                  <w:control r:id="rId152" w:name="DefaultOcxName38" w:shapeid="_x0000_i1494"/>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Authorized Days: </w:t>
                              </w:r>
                              <w:r w:rsidR="007D2111" w:rsidRPr="00F2318F">
                                <w:rPr>
                                  <w:rFonts w:ascii="Times New Roman" w:eastAsia="Times New Roman" w:hAnsi="Times New Roman" w:cs="Times New Roman"/>
                                  <w:sz w:val="24"/>
                                  <w:szCs w:val="24"/>
                                </w:rPr>
                                <w:object w:dxaOrig="225" w:dyaOrig="225">
                                  <v:shape id="_x0000_i1498" type="#_x0000_t75" style="width:60.75pt;height:18pt" o:ole="">
                                    <v:imagedata r:id="rId153" o:title=""/>
                                  </v:shape>
                                  <w:control r:id="rId154" w:name="DefaultOcxName46" w:shapeid="_x0000_i1498"/>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Provider Rate: </w:t>
                              </w:r>
                              <w:r w:rsidR="007D2111" w:rsidRPr="00F2318F">
                                <w:rPr>
                                  <w:rFonts w:ascii="Times New Roman" w:eastAsia="Times New Roman" w:hAnsi="Times New Roman" w:cs="Times New Roman"/>
                                  <w:sz w:val="24"/>
                                  <w:szCs w:val="24"/>
                                </w:rPr>
                                <w:object w:dxaOrig="225" w:dyaOrig="225">
                                  <v:shape id="_x0000_i1502" type="#_x0000_t75" style="width:60.75pt;height:18pt" o:ole="">
                                    <v:imagedata r:id="rId155" o:title=""/>
                                  </v:shape>
                                  <w:control r:id="rId156" w:name="DefaultOcxName55" w:shapeid="_x0000_i1502"/>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Trans Amount: </w:t>
                              </w:r>
                              <w:r w:rsidR="007D2111" w:rsidRPr="00F2318F">
                                <w:rPr>
                                  <w:rFonts w:ascii="Times New Roman" w:eastAsia="Times New Roman" w:hAnsi="Times New Roman" w:cs="Times New Roman"/>
                                  <w:sz w:val="24"/>
                                  <w:szCs w:val="24"/>
                                </w:rPr>
                                <w:object w:dxaOrig="225" w:dyaOrig="225">
                                  <v:shape id="_x0000_i1506" type="#_x0000_t75" style="width:60.75pt;height:18pt" o:ole="">
                                    <v:imagedata r:id="rId157" o:title=""/>
                                  </v:shape>
                                  <w:control r:id="rId158" w:name="DefaultOcxName64" w:shapeid="_x0000_i1506"/>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Authorized Amount: </w:t>
                              </w:r>
                              <w:r w:rsidR="007D2111" w:rsidRPr="00F2318F">
                                <w:rPr>
                                  <w:rFonts w:ascii="Times New Roman" w:eastAsia="Times New Roman" w:hAnsi="Times New Roman" w:cs="Times New Roman"/>
                                  <w:sz w:val="24"/>
                                  <w:szCs w:val="24"/>
                                </w:rPr>
                                <w:object w:dxaOrig="225" w:dyaOrig="225">
                                  <v:shape id="_x0000_i1510" type="#_x0000_t75" style="width:60.75pt;height:18pt" o:ole="">
                                    <v:imagedata r:id="rId159" o:title=""/>
                                  </v:shape>
                                  <w:control r:id="rId160" w:name="DefaultOcxName75" w:shapeid="_x0000_i1510"/>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Family Income: </w:t>
                              </w:r>
                              <w:r w:rsidR="007D2111" w:rsidRPr="00F2318F">
                                <w:rPr>
                                  <w:rFonts w:ascii="Times New Roman" w:eastAsia="Times New Roman" w:hAnsi="Times New Roman" w:cs="Times New Roman"/>
                                  <w:sz w:val="24"/>
                                  <w:szCs w:val="24"/>
                                </w:rPr>
                                <w:object w:dxaOrig="225" w:dyaOrig="225">
                                  <v:shape id="_x0000_i1514" type="#_x0000_t75" style="width:60.75pt;height:18pt" o:ole="">
                                    <v:imagedata r:id="rId161" o:title=""/>
                                  </v:shape>
                                  <w:control r:id="rId162" w:name="DefaultOcxName84" w:shapeid="_x0000_i1514"/>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Family Size: </w:t>
                              </w:r>
                              <w:r w:rsidR="007D2111" w:rsidRPr="00F2318F">
                                <w:rPr>
                                  <w:rFonts w:ascii="Times New Roman" w:eastAsia="Times New Roman" w:hAnsi="Times New Roman" w:cs="Times New Roman"/>
                                  <w:sz w:val="24"/>
                                  <w:szCs w:val="24"/>
                                </w:rPr>
                                <w:object w:dxaOrig="225" w:dyaOrig="225">
                                  <v:shape id="_x0000_i1518" type="#_x0000_t75" style="width:60.75pt;height:18pt" o:ole="">
                                    <v:imagedata r:id="rId161" o:title=""/>
                                  </v:shape>
                                  <w:control r:id="rId163" w:name="DefaultOcxName93" w:shapeid="_x0000_i1518"/>
                                </w:object>
                              </w:r>
                            </w:p>
                          </w:tc>
                        </w:tr>
                        <w:tr w:rsidR="00F2318F" w:rsidRPr="00F2318F">
                          <w:tc>
                            <w:tcPr>
                              <w:tcW w:w="0" w:type="auto"/>
                              <w:vAlign w:val="center"/>
                              <w:hideMark/>
                            </w:tcPr>
                            <w:p w:rsidR="00000CB6" w:rsidRDefault="00000CB6" w:rsidP="00000CB6">
                              <w:moveToRangeStart w:id="366" w:author="Tom Weierman" w:date="2011-06-07T10:53:00Z" w:name="move295207332"/>
                              <w:moveTo w:id="367" w:author="Tom Weierman" w:date="2011-06-07T10:53:00Z">
                                <w:r w:rsidRPr="005E1F4C">
                                  <w:t xml:space="preserve">Reviewer Household meets SMI requirement: </w:t>
                                </w:r>
                                <w:r w:rsidR="007D2111" w:rsidRPr="005E1F4C">
                                  <w:object w:dxaOrig="225" w:dyaOrig="225">
                                    <v:shape id="_x0000_i1521" type="#_x0000_t75" style="width:51pt;height:18pt" o:ole="">
                                      <v:imagedata r:id="rId141" o:title=""/>
                                    </v:shape>
                                    <w:control r:id="rId164" w:name="DefaultOcxName1031" w:shapeid="_x0000_i1521"/>
                                  </w:object>
                                </w:r>
                              </w:moveTo>
                            </w:p>
                            <w:moveToRangeEnd w:id="366"/>
                            <w:p w:rsidR="00F2318F" w:rsidRPr="00F2318F" w:rsidRDefault="00F2318F" w:rsidP="00000CB6">
                              <w:pPr>
                                <w:spacing w:after="0" w:line="240" w:lineRule="auto"/>
                                <w:rPr>
                                  <w:rFonts w:ascii="Times New Roman" w:eastAsia="Times New Roman" w:hAnsi="Times New Roman" w:cs="Times New Roman"/>
                                  <w:sz w:val="24"/>
                                  <w:szCs w:val="24"/>
                                </w:rPr>
                              </w:pPr>
                              <w:del w:id="368" w:author="Tom Weierman" w:date="2011-06-07T10:53:00Z">
                                <w:r w:rsidRPr="00F2318F" w:rsidDel="00000CB6">
                                  <w:rPr>
                                    <w:rFonts w:ascii="Times New Roman" w:eastAsia="Times New Roman" w:hAnsi="Times New Roman" w:cs="Times New Roman"/>
                                    <w:sz w:val="24"/>
                                    <w:szCs w:val="24"/>
                                  </w:rPr>
                                  <w:delText>     </w:delText>
                                </w:r>
                              </w:del>
                              <w:r w:rsidRPr="00F2318F">
                                <w:rPr>
                                  <w:rFonts w:ascii="Times New Roman" w:eastAsia="Times New Roman" w:hAnsi="Times New Roman" w:cs="Times New Roman"/>
                                  <w:sz w:val="24"/>
                                  <w:szCs w:val="24"/>
                                </w:rPr>
                                <w:t xml:space="preserve">Reviewer Fee Level: </w:t>
                              </w:r>
                              <w:r w:rsidR="007D2111" w:rsidRPr="00F2318F">
                                <w:rPr>
                                  <w:rFonts w:ascii="Times New Roman" w:eastAsia="Times New Roman" w:hAnsi="Times New Roman" w:cs="Times New Roman"/>
                                  <w:sz w:val="24"/>
                                  <w:szCs w:val="24"/>
                                </w:rPr>
                                <w:object w:dxaOrig="225" w:dyaOrig="225">
                                  <v:shape id="_x0000_i1525" type="#_x0000_t75" style="width:60.75pt;height:18pt" o:ole="">
                                    <v:imagedata r:id="rId161" o:title=""/>
                                  </v:shape>
                                  <w:control r:id="rId165" w:name="DefaultOcxName104" w:shapeid="_x0000_i1525"/>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Parent Daily Fee: </w:t>
                              </w:r>
                              <w:r w:rsidR="007D2111" w:rsidRPr="00F2318F">
                                <w:rPr>
                                  <w:rFonts w:ascii="Times New Roman" w:eastAsia="Times New Roman" w:hAnsi="Times New Roman" w:cs="Times New Roman"/>
                                  <w:sz w:val="24"/>
                                  <w:szCs w:val="24"/>
                                </w:rPr>
                                <w:object w:dxaOrig="225" w:dyaOrig="225">
                                  <v:shape id="_x0000_i1529" type="#_x0000_t75" style="width:60.75pt;height:18pt" o:ole="">
                                    <v:imagedata r:id="rId161" o:title=""/>
                                  </v:shape>
                                  <w:control r:id="rId166" w:name="DefaultOcxName115" w:shapeid="_x0000_i1529"/>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Authorized Days: </w:t>
                              </w:r>
                              <w:r w:rsidR="007D2111" w:rsidRPr="00F2318F">
                                <w:rPr>
                                  <w:rFonts w:ascii="Times New Roman" w:eastAsia="Times New Roman" w:hAnsi="Times New Roman" w:cs="Times New Roman"/>
                                  <w:sz w:val="24"/>
                                  <w:szCs w:val="24"/>
                                </w:rPr>
                                <w:object w:dxaOrig="225" w:dyaOrig="225">
                                  <v:shape id="_x0000_i1533" type="#_x0000_t75" style="width:60.75pt;height:18pt" o:ole="">
                                    <v:imagedata r:id="rId161" o:title=""/>
                                  </v:shape>
                                  <w:control r:id="rId167" w:name="DefaultOcxName122" w:shapeid="_x0000_i153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Provider Rate: </w:t>
                              </w:r>
                              <w:r w:rsidR="007D2111" w:rsidRPr="00F2318F">
                                <w:rPr>
                                  <w:rFonts w:ascii="Times New Roman" w:eastAsia="Times New Roman" w:hAnsi="Times New Roman" w:cs="Times New Roman"/>
                                  <w:sz w:val="24"/>
                                  <w:szCs w:val="24"/>
                                </w:rPr>
                                <w:object w:dxaOrig="225" w:dyaOrig="225">
                                  <v:shape id="_x0000_i1537" type="#_x0000_t75" style="width:60.75pt;height:18pt" o:ole="">
                                    <v:imagedata r:id="rId161" o:title=""/>
                                  </v:shape>
                                  <w:control r:id="rId168" w:name="DefaultOcxName132" w:shapeid="_x0000_i1537"/>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Trans Amount: </w:t>
                              </w:r>
                              <w:r w:rsidR="007D2111" w:rsidRPr="00F2318F">
                                <w:rPr>
                                  <w:rFonts w:ascii="Times New Roman" w:eastAsia="Times New Roman" w:hAnsi="Times New Roman" w:cs="Times New Roman"/>
                                  <w:sz w:val="24"/>
                                  <w:szCs w:val="24"/>
                                </w:rPr>
                                <w:object w:dxaOrig="225" w:dyaOrig="225">
                                  <v:shape id="_x0000_i1541" type="#_x0000_t75" style="width:60.75pt;height:18pt" o:ole="">
                                    <v:imagedata r:id="rId161" o:title=""/>
                                  </v:shape>
                                  <w:control r:id="rId169" w:name="DefaultOcxName1411" w:shapeid="_x0000_i1541"/>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Authorized Amount: </w:t>
                              </w:r>
                              <w:r w:rsidR="007D2111" w:rsidRPr="00F2318F">
                                <w:rPr>
                                  <w:rFonts w:ascii="Times New Roman" w:eastAsia="Times New Roman" w:hAnsi="Times New Roman" w:cs="Times New Roman"/>
                                  <w:sz w:val="24"/>
                                  <w:szCs w:val="24"/>
                                </w:rPr>
                                <w:object w:dxaOrig="225" w:dyaOrig="225">
                                  <v:shape id="_x0000_i1545" type="#_x0000_t75" style="width:60.75pt;height:18pt" o:ole="">
                                    <v:imagedata r:id="rId161" o:title=""/>
                                  </v:shape>
                                  <w:control r:id="rId170" w:name="DefaultOcxName152" w:shapeid="_x0000_i1545"/>
                                </w:object>
                              </w:r>
                            </w:p>
                          </w:tc>
                        </w:tr>
                      </w:tbl>
                      <w:p w:rsidR="00F2318F" w:rsidRPr="005E1F4C" w:rsidRDefault="00F2318F"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p w:rsidR="00000CB6" w:rsidRDefault="00000CB6" w:rsidP="00AE23A3">
                        <w:pPr>
                          <w:spacing w:after="0" w:line="240" w:lineRule="auto"/>
                          <w:rPr>
                            <w:ins w:id="369" w:author="Tom Weierman" w:date="2011-06-07T10:54:00Z"/>
                            <w:rFonts w:ascii="Times New Roman" w:eastAsia="Times New Roman" w:hAnsi="Times New Roman" w:cs="Times New Roman"/>
                            <w:sz w:val="24"/>
                            <w:szCs w:val="24"/>
                          </w:rPr>
                        </w:pPr>
                      </w:p>
                      <w:p w:rsidR="00AE23A3" w:rsidRDefault="00AE23A3"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p w:rsidR="00AE23A3" w:rsidRPr="005E1F4C" w:rsidRDefault="00AE23A3" w:rsidP="00AE23A3">
                        <w:pPr>
                          <w:rPr>
                            <w:sz w:val="24"/>
                            <w:szCs w:val="24"/>
                          </w:rPr>
                        </w:pPr>
                      </w:p>
                    </w:tc>
                  </w:tr>
                </w:tbl>
                <w:p w:rsidR="00AE23A3" w:rsidRDefault="00AE23A3"/>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11"/>
              </w:numPr>
            </w:pPr>
            <w:r>
              <w:t>[Y/N] No Error (0)</w:t>
            </w:r>
          </w:p>
          <w:p w:rsidR="00E971A3" w:rsidRDefault="00E971A3" w:rsidP="00D44B5A">
            <w:pPr>
              <w:pStyle w:val="ListParagraph"/>
            </w:pPr>
            <w:r>
              <w:t>Error (1)</w:t>
            </w:r>
          </w:p>
          <w:p w:rsidR="00E971A3" w:rsidRDefault="00E971A3" w:rsidP="00E971A3">
            <w:pPr>
              <w:pStyle w:val="ListParagraph"/>
              <w:numPr>
                <w:ilvl w:val="0"/>
                <w:numId w:val="11"/>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360075" w:rsidRDefault="00360075" w:rsidP="00BC0494">
      <w:pPr>
        <w:rPr>
          <w:ins w:id="370" w:author="Tom Weierman" w:date="2011-06-07T10:40:00Z"/>
        </w:rPr>
      </w:pPr>
      <w:ins w:id="371" w:author="Tom Weierman" w:date="2011-06-07T10:40:00Z">
        <w:r>
          <w:t>If General Priority, Homeless, or Child of Teen Parent selected in section 200, then enable check box with a check mark on 50% for initial assessment (or 85% if reassessment)</w:t>
        </w:r>
      </w:ins>
      <w:ins w:id="372" w:author="Tom Weierman" w:date="2011-06-07T10:46:00Z">
        <w:r w:rsidR="00000CB6">
          <w:t xml:space="preserve"> UNLESS </w:t>
        </w:r>
      </w:ins>
      <w:ins w:id="373" w:author="Tom Weierman" w:date="2011-06-13T11:10:00Z">
        <w:r w:rsidR="00D514D3">
          <w:t xml:space="preserve">Legal </w:t>
        </w:r>
      </w:ins>
      <w:ins w:id="374" w:author="Tom Weierman" w:date="2011-06-07T10:47:00Z">
        <w:r w:rsidR="00000CB6" w:rsidRPr="00000CB6">
          <w:t>Guardian</w:t>
        </w:r>
      </w:ins>
      <w:ins w:id="375" w:author="Tom Weierman" w:date="2011-06-13T11:10:00Z">
        <w:r w:rsidR="00D514D3">
          <w:t>/Caretaker</w:t>
        </w:r>
      </w:ins>
      <w:ins w:id="376" w:author="Tom Weierman" w:date="2011-06-07T10:47:00Z">
        <w:r w:rsidR="00000CB6" w:rsidRPr="00000CB6">
          <w:t xml:space="preserve"> UNDER 65</w:t>
        </w:r>
        <w:r w:rsidR="00000CB6">
          <w:t xml:space="preserve"> or </w:t>
        </w:r>
        <w:r w:rsidR="00000CB6" w:rsidRPr="000769D4">
          <w:rPr>
            <w:rFonts w:ascii="Times New Roman" w:eastAsia="Times New Roman" w:hAnsi="Times New Roman" w:cs="Times New Roman"/>
            <w:sz w:val="24"/>
            <w:szCs w:val="24"/>
          </w:rPr>
          <w:t>Foster care</w:t>
        </w:r>
        <w:r w:rsidR="00000CB6">
          <w:rPr>
            <w:rFonts w:ascii="Times New Roman" w:eastAsia="Times New Roman" w:hAnsi="Times New Roman" w:cs="Times New Roman"/>
            <w:sz w:val="24"/>
            <w:szCs w:val="24"/>
          </w:rPr>
          <w:t xml:space="preserve"> is selected in section 400.</w:t>
        </w:r>
      </w:ins>
      <w:ins w:id="377" w:author="Tom Weierman" w:date="2011-06-07T10:48:00Z">
        <w:r w:rsidR="00D514D3">
          <w:rPr>
            <w:rFonts w:ascii="Times New Roman" w:eastAsia="Times New Roman" w:hAnsi="Times New Roman" w:cs="Times New Roman"/>
            <w:sz w:val="24"/>
            <w:szCs w:val="24"/>
          </w:rPr>
          <w:t xml:space="preserve">  I</w:t>
        </w:r>
      </w:ins>
      <w:ins w:id="378" w:author="Tom Weierman" w:date="2011-06-13T11:11:00Z">
        <w:r w:rsidR="00D514D3">
          <w:rPr>
            <w:rFonts w:ascii="Times New Roman" w:eastAsia="Times New Roman" w:hAnsi="Times New Roman" w:cs="Times New Roman"/>
            <w:sz w:val="24"/>
            <w:szCs w:val="24"/>
          </w:rPr>
          <w:t>n</w:t>
        </w:r>
      </w:ins>
      <w:ins w:id="379" w:author="Tom Weierman" w:date="2011-06-07T10:48:00Z">
        <w:r w:rsidR="00000CB6">
          <w:rPr>
            <w:rFonts w:ascii="Times New Roman" w:eastAsia="Times New Roman" w:hAnsi="Times New Roman" w:cs="Times New Roman"/>
            <w:sz w:val="24"/>
            <w:szCs w:val="24"/>
          </w:rPr>
          <w:t xml:space="preserve"> such cases, </w:t>
        </w:r>
        <w:r w:rsidR="00000CB6" w:rsidRPr="00000CB6">
          <w:rPr>
            <w:rFonts w:ascii="Times New Roman" w:eastAsia="Times New Roman" w:hAnsi="Times New Roman" w:cs="Times New Roman"/>
            <w:sz w:val="24"/>
            <w:szCs w:val="24"/>
          </w:rPr>
          <w:t>Head of Household Income exempt (e.g., family of one, guardian, or caretaker)</w:t>
        </w:r>
        <w:r w:rsidR="00000CB6">
          <w:rPr>
            <w:rFonts w:ascii="Times New Roman" w:eastAsia="Times New Roman" w:hAnsi="Times New Roman" w:cs="Times New Roman"/>
            <w:sz w:val="24"/>
            <w:szCs w:val="24"/>
          </w:rPr>
          <w:t xml:space="preserve"> should be checked.</w:t>
        </w:r>
      </w:ins>
    </w:p>
    <w:p w:rsidR="00360075" w:rsidRDefault="00360075" w:rsidP="00BC0494">
      <w:pPr>
        <w:rPr>
          <w:ins w:id="380" w:author="Tom Weierman" w:date="2011-06-07T10:43:00Z"/>
        </w:rPr>
      </w:pPr>
      <w:ins w:id="381" w:author="Tom Weierman" w:date="2011-06-07T10:41:00Z">
        <w:r>
          <w:t>If Parent with Special Needs or Child with Special Needs selected in section 200, then enable check box with a check mark on 85% for initial assessment (or 100% if reassessment)</w:t>
        </w:r>
      </w:ins>
      <w:ins w:id="382" w:author="Tom Weierman" w:date="2011-06-07T10:47:00Z">
        <w:r w:rsidR="00000CB6">
          <w:t xml:space="preserve"> UNLESS </w:t>
        </w:r>
      </w:ins>
      <w:ins w:id="383" w:author="Tom Weierman" w:date="2011-06-13T11:11:00Z">
        <w:r w:rsidR="00D514D3">
          <w:t xml:space="preserve">Legal </w:t>
        </w:r>
      </w:ins>
      <w:ins w:id="384" w:author="Tom Weierman" w:date="2011-06-07T10:47:00Z">
        <w:r w:rsidR="00000CB6" w:rsidRPr="00000CB6">
          <w:t>Guardian</w:t>
        </w:r>
      </w:ins>
      <w:ins w:id="385" w:author="Tom Weierman" w:date="2011-06-13T11:11:00Z">
        <w:r w:rsidR="00D514D3">
          <w:t>/Caretaker</w:t>
        </w:r>
      </w:ins>
      <w:ins w:id="386" w:author="Tom Weierman" w:date="2011-06-07T10:47:00Z">
        <w:r w:rsidR="00000CB6" w:rsidRPr="00000CB6">
          <w:t xml:space="preserve"> UNDER 65</w:t>
        </w:r>
        <w:r w:rsidR="00000CB6">
          <w:t xml:space="preserve"> or </w:t>
        </w:r>
        <w:r w:rsidR="00000CB6" w:rsidRPr="000769D4">
          <w:rPr>
            <w:rFonts w:ascii="Times New Roman" w:eastAsia="Times New Roman" w:hAnsi="Times New Roman" w:cs="Times New Roman"/>
            <w:sz w:val="24"/>
            <w:szCs w:val="24"/>
          </w:rPr>
          <w:t>Foster care</w:t>
        </w:r>
        <w:r w:rsidR="00000CB6">
          <w:rPr>
            <w:rFonts w:ascii="Times New Roman" w:eastAsia="Times New Roman" w:hAnsi="Times New Roman" w:cs="Times New Roman"/>
            <w:sz w:val="24"/>
            <w:szCs w:val="24"/>
          </w:rPr>
          <w:t xml:space="preserve"> is selected in section 400.</w:t>
        </w:r>
      </w:ins>
      <w:ins w:id="387" w:author="Tom Weierman" w:date="2011-06-07T10:48:00Z">
        <w:r w:rsidR="00000CB6">
          <w:rPr>
            <w:rFonts w:ascii="Times New Roman" w:eastAsia="Times New Roman" w:hAnsi="Times New Roman" w:cs="Times New Roman"/>
            <w:sz w:val="24"/>
            <w:szCs w:val="24"/>
          </w:rPr>
          <w:t xml:space="preserve"> I</w:t>
        </w:r>
      </w:ins>
      <w:ins w:id="388" w:author="Tom Weierman" w:date="2011-06-13T11:11:00Z">
        <w:r w:rsidR="00D514D3">
          <w:rPr>
            <w:rFonts w:ascii="Times New Roman" w:eastAsia="Times New Roman" w:hAnsi="Times New Roman" w:cs="Times New Roman"/>
            <w:sz w:val="24"/>
            <w:szCs w:val="24"/>
          </w:rPr>
          <w:t>n</w:t>
        </w:r>
      </w:ins>
      <w:ins w:id="389" w:author="Tom Weierman" w:date="2011-06-07T10:48:00Z">
        <w:r w:rsidR="00000CB6">
          <w:rPr>
            <w:rFonts w:ascii="Times New Roman" w:eastAsia="Times New Roman" w:hAnsi="Times New Roman" w:cs="Times New Roman"/>
            <w:sz w:val="24"/>
            <w:szCs w:val="24"/>
          </w:rPr>
          <w:t xml:space="preserve"> such cases, </w:t>
        </w:r>
        <w:r w:rsidR="00000CB6" w:rsidRPr="00000CB6">
          <w:rPr>
            <w:rFonts w:ascii="Times New Roman" w:eastAsia="Times New Roman" w:hAnsi="Times New Roman" w:cs="Times New Roman"/>
            <w:sz w:val="24"/>
            <w:szCs w:val="24"/>
          </w:rPr>
          <w:t>Head of Household Income exempt (e.g., family of one, guardian, or caretaker)</w:t>
        </w:r>
        <w:r w:rsidR="00000CB6">
          <w:rPr>
            <w:rFonts w:ascii="Times New Roman" w:eastAsia="Times New Roman" w:hAnsi="Times New Roman" w:cs="Times New Roman"/>
            <w:sz w:val="24"/>
            <w:szCs w:val="24"/>
          </w:rPr>
          <w:t xml:space="preserve"> should be checked.</w:t>
        </w:r>
      </w:ins>
    </w:p>
    <w:p w:rsidR="00360075" w:rsidRDefault="00360075" w:rsidP="00BC0494">
      <w:pPr>
        <w:rPr>
          <w:ins w:id="390" w:author="Tom Weierman" w:date="2011-06-07T10:41:00Z"/>
        </w:rPr>
      </w:pPr>
      <w:ins w:id="391" w:author="Tom Weierman" w:date="2011-06-07T10:43:00Z">
        <w:r>
          <w:t xml:space="preserve">If DTA Authorization </w:t>
        </w:r>
      </w:ins>
      <w:ins w:id="392" w:author="Tom Weierman" w:date="2011-06-07T10:44:00Z">
        <w:r>
          <w:t>–</w:t>
        </w:r>
      </w:ins>
      <w:ins w:id="393" w:author="Tom Weierman" w:date="2011-06-07T10:43:00Z">
        <w:r>
          <w:t xml:space="preserve"> Transitional </w:t>
        </w:r>
      </w:ins>
      <w:ins w:id="394" w:author="Tom Weierman" w:date="2011-06-07T10:44:00Z">
        <w:r>
          <w:t>Family selected in section 200, then enable check box with a check mark on 85% for all assessments.</w:t>
        </w:r>
      </w:ins>
    </w:p>
    <w:p w:rsidR="00BC0494" w:rsidRDefault="00BC0494" w:rsidP="00BC0494">
      <w:r>
        <w:t xml:space="preserve">If DTA </w:t>
      </w:r>
      <w:ins w:id="395" w:author="Tom Weierman" w:date="2011-06-07T10:43:00Z">
        <w:r w:rsidR="00360075">
          <w:t>A</w:t>
        </w:r>
      </w:ins>
      <w:del w:id="396" w:author="Tom Weierman" w:date="2011-06-07T10:43:00Z">
        <w:r w:rsidDel="00360075">
          <w:delText>a</w:delText>
        </w:r>
      </w:del>
      <w:r>
        <w:t xml:space="preserve">uthorized </w:t>
      </w:r>
      <w:ins w:id="397" w:author="Tom Weierman" w:date="2011-06-07T10:43:00Z">
        <w:r w:rsidR="00360075">
          <w:t xml:space="preserve">- </w:t>
        </w:r>
      </w:ins>
      <w:ins w:id="398" w:author="Tom Weierman" w:date="2011-06-07T10:37:00Z">
        <w:r w:rsidR="00360075">
          <w:t xml:space="preserve">TAFDC Family </w:t>
        </w:r>
      </w:ins>
      <w:r>
        <w:t xml:space="preserve">in section 200, then enable check box with a check mark on </w:t>
      </w:r>
      <w:del w:id="399" w:author="Tom Weierman" w:date="2011-06-07T10:37:00Z">
        <w:r w:rsidDel="00360075">
          <w:delText>verify by DTA</w:delText>
        </w:r>
      </w:del>
      <w:ins w:id="400" w:author="Tom Weierman" w:date="2011-06-07T10:37:00Z">
        <w:r w:rsidR="00360075">
          <w:t>DTA Referral – TAFDC Family</w:t>
        </w:r>
      </w:ins>
    </w:p>
    <w:p w:rsidR="00BC0494" w:rsidRDefault="00BC0494" w:rsidP="00BC0494">
      <w:r>
        <w:t xml:space="preserve">If DCF authorized in section 200, then enable check box with a check mark on </w:t>
      </w:r>
      <w:del w:id="401" w:author="Tom Weierman" w:date="2011-06-07T10:38:00Z">
        <w:r w:rsidDel="00360075">
          <w:delText xml:space="preserve">verify by </w:delText>
        </w:r>
      </w:del>
      <w:r>
        <w:t>DCF</w:t>
      </w:r>
      <w:ins w:id="402" w:author="Tom Weierman" w:date="2011-06-07T10:38:00Z">
        <w:r w:rsidR="00360075">
          <w:t xml:space="preserve"> Referral</w:t>
        </w:r>
      </w:ins>
    </w:p>
    <w:p w:rsidR="000B0018" w:rsidRDefault="000769D4" w:rsidP="00063D41">
      <w:proofErr w:type="gramStart"/>
      <w:r>
        <w:t>If Transitional, must maintain evidence of income as IE.</w:t>
      </w:r>
      <w:proofErr w:type="gramEnd"/>
    </w:p>
    <w:p w:rsidR="00AE23A3" w:rsidRDefault="00AE23A3" w:rsidP="00063D41">
      <w:r>
        <w:t>New and re-assessment have different SMI</w:t>
      </w:r>
    </w:p>
    <w:p w:rsidR="000B0018" w:rsidRDefault="000B0018">
      <w:r>
        <w:br w:type="page"/>
      </w:r>
    </w:p>
    <w:p w:rsidR="000B0018" w:rsidRDefault="000B0018" w:rsidP="000B0018">
      <w:r>
        <w:lastRenderedPageBreak/>
        <w:t>IMPROPER PAYMENT FORM REQUIREMENTS</w:t>
      </w:r>
    </w:p>
    <w:p w:rsidR="000B0018" w:rsidRDefault="000B0018" w:rsidP="000B0018">
      <w:r>
        <w:t>ACF 400 – SECTION I – 400 INCOME</w:t>
      </w:r>
    </w:p>
    <w:p w:rsidR="000B0018" w:rsidRDefault="000B0018" w:rsidP="000B0018">
      <w:r>
        <w:t>(PARENT 2)</w:t>
      </w:r>
    </w:p>
    <w:p w:rsidR="000B0018" w:rsidRDefault="009B5E56" w:rsidP="000B0018">
      <w:r>
        <w:rPr>
          <w:noProof/>
        </w:rPr>
        <w:drawing>
          <wp:inline distT="0" distB="0" distL="0" distR="0">
            <wp:extent cx="5943600" cy="96282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0" w:type="auto"/>
        <w:tblLook w:val="04A0"/>
      </w:tblPr>
      <w:tblGrid>
        <w:gridCol w:w="2394"/>
        <w:gridCol w:w="2394"/>
        <w:gridCol w:w="2394"/>
        <w:gridCol w:w="2394"/>
      </w:tblGrid>
      <w:tr w:rsidR="00E971A3" w:rsidTr="00D44B5A">
        <w:tc>
          <w:tcPr>
            <w:tcW w:w="2394" w:type="dxa"/>
          </w:tcPr>
          <w:p w:rsidR="00E971A3" w:rsidRDefault="00E971A3" w:rsidP="00D44B5A">
            <w:r>
              <w:t>ELEMENTS OF ELIGIBILITY &amp; PAYMENT AUTHORIZATION (1)</w:t>
            </w:r>
          </w:p>
        </w:tc>
        <w:tc>
          <w:tcPr>
            <w:tcW w:w="2394" w:type="dxa"/>
          </w:tcPr>
          <w:p w:rsidR="00E971A3" w:rsidRDefault="00E971A3" w:rsidP="00D44B5A">
            <w:r>
              <w:t>ANALYSIS OF CASE RECORD (2)</w:t>
            </w:r>
          </w:p>
        </w:tc>
        <w:tc>
          <w:tcPr>
            <w:tcW w:w="2394" w:type="dxa"/>
          </w:tcPr>
          <w:p w:rsidR="00E971A3" w:rsidRDefault="00E971A3" w:rsidP="00D44B5A">
            <w:r>
              <w:t>FINDINGS (3)</w:t>
            </w:r>
          </w:p>
        </w:tc>
        <w:tc>
          <w:tcPr>
            <w:tcW w:w="2394" w:type="dxa"/>
          </w:tcPr>
          <w:p w:rsidR="00E971A3" w:rsidRDefault="00E971A3" w:rsidP="00D44B5A">
            <w:r>
              <w:t xml:space="preserve">RESULTS (4) </w:t>
            </w:r>
          </w:p>
        </w:tc>
      </w:tr>
      <w:tr w:rsidR="00E971A3" w:rsidTr="00D44B5A">
        <w:tc>
          <w:tcPr>
            <w:tcW w:w="2394" w:type="dxa"/>
          </w:tcPr>
          <w:p w:rsidR="00E971A3" w:rsidRDefault="00E971A3" w:rsidP="00D44B5A"/>
        </w:tc>
        <w:tc>
          <w:tcPr>
            <w:tcW w:w="2394" w:type="dxa"/>
          </w:tcPr>
          <w:p w:rsidR="00E971A3" w:rsidRDefault="000769D4" w:rsidP="00D44B5A">
            <w:r>
              <w:t xml:space="preserve">Same as parent 1 </w:t>
            </w:r>
          </w:p>
        </w:tc>
        <w:tc>
          <w:tcPr>
            <w:tcW w:w="2394" w:type="dxa"/>
          </w:tcPr>
          <w:p w:rsidR="00E971A3" w:rsidRDefault="00E971A3" w:rsidP="00D44B5A"/>
        </w:tc>
        <w:tc>
          <w:tcPr>
            <w:tcW w:w="2394" w:type="dxa"/>
          </w:tcPr>
          <w:p w:rsidR="00E971A3" w:rsidRDefault="00E971A3" w:rsidP="00E971A3">
            <w:pPr>
              <w:pStyle w:val="ListParagraph"/>
              <w:numPr>
                <w:ilvl w:val="0"/>
                <w:numId w:val="12"/>
              </w:numPr>
            </w:pPr>
            <w:r>
              <w:t>[Y/N] No Error (0)</w:t>
            </w:r>
          </w:p>
          <w:p w:rsidR="00E971A3" w:rsidRDefault="00E971A3" w:rsidP="00D44B5A">
            <w:pPr>
              <w:pStyle w:val="ListParagraph"/>
            </w:pPr>
            <w:r>
              <w:t>Error (1)</w:t>
            </w:r>
          </w:p>
          <w:p w:rsidR="00E971A3" w:rsidRDefault="00E971A3" w:rsidP="00E971A3">
            <w:pPr>
              <w:pStyle w:val="ListParagraph"/>
              <w:numPr>
                <w:ilvl w:val="0"/>
                <w:numId w:val="12"/>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t xml:space="preserve">Business Rule: </w:t>
      </w:r>
    </w:p>
    <w:p w:rsidR="00BC0494" w:rsidDel="00000CB6" w:rsidRDefault="00BC0494" w:rsidP="00BC0494">
      <w:pPr>
        <w:rPr>
          <w:del w:id="403" w:author="Tom Weierman" w:date="2011-06-07T10:50:00Z"/>
        </w:rPr>
      </w:pPr>
      <w:del w:id="404" w:author="Tom Weierman" w:date="2011-06-07T10:50:00Z">
        <w:r w:rsidDel="00000CB6">
          <w:delText>If DTA authorized in section 200, then enable check box with a check mark on verify by DTA</w:delText>
        </w:r>
      </w:del>
    </w:p>
    <w:p w:rsidR="00BC0494" w:rsidRDefault="00BC0494" w:rsidP="00BC0494">
      <w:del w:id="405" w:author="Tom Weierman" w:date="2011-06-07T10:50:00Z">
        <w:r w:rsidDel="00000CB6">
          <w:delText>If DCF authorized in section 200, then enable check box with a check mark on verify by DCF</w:delText>
        </w:r>
      </w:del>
      <w:proofErr w:type="gramStart"/>
      <w:ins w:id="406" w:author="Tom Weierman" w:date="2011-06-07T10:50:00Z">
        <w:r w:rsidR="00000CB6">
          <w:t>Same as Parent 1.</w:t>
        </w:r>
      </w:ins>
      <w:proofErr w:type="gramEnd"/>
    </w:p>
    <w:p w:rsidR="000B0018" w:rsidRDefault="000B0018" w:rsidP="00063D41"/>
    <w:p w:rsidR="000B0018" w:rsidRDefault="000B0018">
      <w:r>
        <w:br w:type="page"/>
      </w:r>
    </w:p>
    <w:p w:rsidR="000B0018" w:rsidRDefault="000B0018" w:rsidP="000B0018">
      <w:r>
        <w:lastRenderedPageBreak/>
        <w:t>IMPROPER PAYMENT FORM REQUIREMENTS</w:t>
      </w:r>
    </w:p>
    <w:p w:rsidR="000B0018" w:rsidRDefault="000B0018" w:rsidP="000B0018">
      <w:r>
        <w:t>ACF 400 – SECTION I – 4</w:t>
      </w:r>
      <w:ins w:id="407" w:author="Tom Weierman" w:date="2011-06-07T10:54:00Z">
        <w:r w:rsidR="00000CB6">
          <w:t>1</w:t>
        </w:r>
      </w:ins>
      <w:del w:id="408" w:author="Tom Weierman" w:date="2011-06-07T10:54:00Z">
        <w:r w:rsidDel="00000CB6">
          <w:delText>3</w:delText>
        </w:r>
      </w:del>
      <w:r>
        <w:t>0 AUTHORIZATIONS/COMPUTATIONS</w:t>
      </w:r>
    </w:p>
    <w:p w:rsidR="000B0018" w:rsidRDefault="009B5E56" w:rsidP="000B0018">
      <w:r>
        <w:rPr>
          <w:noProof/>
        </w:rPr>
        <w:drawing>
          <wp:inline distT="0" distB="0" distL="0" distR="0">
            <wp:extent cx="5943600" cy="962826"/>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188" w:type="dxa"/>
        <w:tblLook w:val="04A0"/>
      </w:tblPr>
      <w:tblGrid>
        <w:gridCol w:w="2394"/>
        <w:gridCol w:w="4365"/>
        <w:gridCol w:w="1088"/>
        <w:gridCol w:w="2341"/>
      </w:tblGrid>
      <w:tr w:rsidR="00E971A3" w:rsidTr="00ED3D3B">
        <w:tc>
          <w:tcPr>
            <w:tcW w:w="2394" w:type="dxa"/>
          </w:tcPr>
          <w:p w:rsidR="00E971A3" w:rsidRDefault="00E971A3" w:rsidP="00D44B5A">
            <w:r>
              <w:t>ELEMENTS OF ELIGIBILITY &amp; PAYMENT AUTHORIZATION (1)</w:t>
            </w:r>
          </w:p>
        </w:tc>
        <w:tc>
          <w:tcPr>
            <w:tcW w:w="436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ED3D3B">
        <w:tc>
          <w:tcPr>
            <w:tcW w:w="2394" w:type="dxa"/>
          </w:tcPr>
          <w:p w:rsidR="00E971A3" w:rsidRDefault="00ED3D3B" w:rsidP="00D44B5A">
            <w:r>
              <w:t xml:space="preserve">Compute the difference between the amount authorized to be paid in the sample review month and the amount that should have been authorized. This difference is the error amount. Indicate if the error amount is an </w:t>
            </w:r>
            <w:proofErr w:type="spellStart"/>
            <w:r>
              <w:t>Overauthorization</w:t>
            </w:r>
            <w:proofErr w:type="spellEnd"/>
            <w:r>
              <w:t xml:space="preserve"> or </w:t>
            </w:r>
            <w:proofErr w:type="spellStart"/>
            <w:r>
              <w:t>Underauthorization</w:t>
            </w:r>
            <w:proofErr w:type="spellEnd"/>
            <w:r>
              <w:t>.</w:t>
            </w:r>
          </w:p>
        </w:tc>
        <w:tc>
          <w:tcPr>
            <w:tcW w:w="4365" w:type="dxa"/>
          </w:tcPr>
          <w:tbl>
            <w:tblPr>
              <w:tblW w:w="5000" w:type="pct"/>
              <w:tblCellSpacing w:w="0" w:type="dxa"/>
              <w:tblCellMar>
                <w:left w:w="0" w:type="dxa"/>
                <w:right w:w="0" w:type="dxa"/>
              </w:tblCellMar>
              <w:tblLook w:val="04A0"/>
            </w:tblPr>
            <w:tblGrid>
              <w:gridCol w:w="4149"/>
            </w:tblGrid>
            <w:tr w:rsidR="00ED3D3B" w:rsidRPr="00ED3D3B">
              <w:trPr>
                <w:tblCellSpacing w:w="0" w:type="dxa"/>
              </w:trPr>
              <w:tc>
                <w:tcPr>
                  <w:tcW w:w="0" w:type="auto"/>
                  <w:tcMar>
                    <w:top w:w="45" w:type="dxa"/>
                    <w:left w:w="45" w:type="dxa"/>
                    <w:bottom w:w="45" w:type="dxa"/>
                    <w:right w:w="45" w:type="dxa"/>
                  </w:tcMar>
                  <w:vAlign w:val="center"/>
                  <w:hideMark/>
                </w:tcPr>
                <w:tbl>
                  <w:tblPr>
                    <w:tblW w:w="0" w:type="auto"/>
                    <w:tblCellMar>
                      <w:top w:w="15" w:type="dxa"/>
                      <w:left w:w="15" w:type="dxa"/>
                      <w:bottom w:w="15" w:type="dxa"/>
                      <w:right w:w="15" w:type="dxa"/>
                    </w:tblCellMar>
                    <w:tblLook w:val="04A0"/>
                  </w:tblPr>
                  <w:tblGrid>
                    <w:gridCol w:w="4059"/>
                  </w:tblGrid>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 xml:space="preserve">Case Record Subsidy Amount Authorized: </w:t>
                        </w:r>
                        <w:r w:rsidR="007D2111" w:rsidRPr="00ED3D3B">
                          <w:rPr>
                            <w:rFonts w:ascii="Times New Roman" w:eastAsia="Times New Roman" w:hAnsi="Times New Roman" w:cs="Times New Roman"/>
                            <w:sz w:val="24"/>
                            <w:szCs w:val="24"/>
                          </w:rPr>
                          <w:object w:dxaOrig="225" w:dyaOrig="225">
                            <v:shape id="_x0000_i1549" type="#_x0000_t75" style="width:60.75pt;height:18pt" o:ole="">
                              <v:imagedata r:id="rId171" o:title=""/>
                            </v:shape>
                            <w:control r:id="rId172" w:name="DefaultOcxName40" w:shapeid="_x0000_i1549"/>
                          </w:object>
                        </w:r>
                      </w:p>
                    </w:tc>
                  </w:tr>
                  <w:tr w:rsidR="00ED3D3B" w:rsidRPr="00ED3D3B">
                    <w:tc>
                      <w:tcPr>
                        <w:tcW w:w="0" w:type="auto"/>
                        <w:vAlign w:val="center"/>
                        <w:hideMark/>
                      </w:tcPr>
                      <w:p w:rsidR="00ED3D3B" w:rsidRDefault="00ED3D3B" w:rsidP="00ED3D3B">
                        <w:pPr>
                          <w:spacing w:after="0" w:line="240" w:lineRule="auto"/>
                          <w:rPr>
                            <w:ins w:id="409" w:author="Tom Weierman" w:date="2011-06-07T10:55:00Z"/>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 xml:space="preserve">Reviewer Subsidy Amount Authorized: </w:t>
                        </w:r>
                        <w:r w:rsidR="007D2111" w:rsidRPr="00ED3D3B">
                          <w:rPr>
                            <w:rFonts w:ascii="Times New Roman" w:eastAsia="Times New Roman" w:hAnsi="Times New Roman" w:cs="Times New Roman"/>
                            <w:sz w:val="24"/>
                            <w:szCs w:val="24"/>
                          </w:rPr>
                          <w:object w:dxaOrig="225" w:dyaOrig="225">
                            <v:shape id="_x0000_i1553" type="#_x0000_t75" style="width:60.75pt;height:18pt" o:ole="">
                              <v:imagedata r:id="rId161" o:title=""/>
                            </v:shape>
                            <w:control r:id="rId173" w:name="DefaultOcxName117" w:shapeid="_x0000_i1553"/>
                          </w:object>
                        </w:r>
                      </w:p>
                      <w:p w:rsidR="00275C26" w:rsidRDefault="00275C26" w:rsidP="00ED3D3B">
                        <w:pPr>
                          <w:spacing w:after="0" w:line="240" w:lineRule="auto"/>
                          <w:rPr>
                            <w:ins w:id="410" w:author="Tom Weierman" w:date="2011-06-07T10:56:00Z"/>
                            <w:rFonts w:ascii="Times New Roman" w:eastAsia="Times New Roman" w:hAnsi="Times New Roman" w:cs="Times New Roman"/>
                            <w:sz w:val="24"/>
                            <w:szCs w:val="24"/>
                          </w:rPr>
                        </w:pPr>
                        <w:ins w:id="411" w:author="Tom Weierman" w:date="2011-06-07T10:55:00Z">
                          <w:r>
                            <w:rPr>
                              <w:rFonts w:ascii="Times New Roman" w:eastAsia="Times New Roman" w:hAnsi="Times New Roman" w:cs="Times New Roman"/>
                              <w:sz w:val="24"/>
                              <w:szCs w:val="24"/>
                            </w:rPr>
                            <w:t xml:space="preserve">Variance {box: Case Record </w:t>
                          </w:r>
                        </w:ins>
                        <w:ins w:id="412" w:author="Tom Weierman" w:date="2011-06-07T10:56:00Z">
                          <w:r>
                            <w:rPr>
                              <w:rFonts w:ascii="Times New Roman" w:eastAsia="Times New Roman" w:hAnsi="Times New Roman" w:cs="Times New Roman"/>
                              <w:sz w:val="24"/>
                              <w:szCs w:val="24"/>
                            </w:rPr>
                            <w:t>minus</w:t>
                          </w:r>
                        </w:ins>
                        <w:ins w:id="413" w:author="Tom Weierman" w:date="2011-06-07T10:55:00Z">
                          <w:r>
                            <w:rPr>
                              <w:rFonts w:ascii="Times New Roman" w:eastAsia="Times New Roman" w:hAnsi="Times New Roman" w:cs="Times New Roman"/>
                              <w:sz w:val="24"/>
                              <w:szCs w:val="24"/>
                            </w:rPr>
                            <w:t xml:space="preserve"> Reviewer}</w:t>
                          </w:r>
                        </w:ins>
                      </w:p>
                      <w:p w:rsidR="00275C26" w:rsidRDefault="00275C26" w:rsidP="00ED3D3B">
                        <w:pPr>
                          <w:spacing w:after="0" w:line="240" w:lineRule="auto"/>
                          <w:rPr>
                            <w:ins w:id="414" w:author="Tom Weierman" w:date="2011-06-07T10:56:00Z"/>
                            <w:rFonts w:ascii="Times New Roman" w:eastAsia="Times New Roman" w:hAnsi="Times New Roman" w:cs="Times New Roman"/>
                            <w:sz w:val="24"/>
                            <w:szCs w:val="24"/>
                          </w:rPr>
                        </w:pPr>
                      </w:p>
                      <w:p w:rsidR="00275C26" w:rsidRPr="00ED3D3B" w:rsidRDefault="00275C26" w:rsidP="00ED3D3B">
                        <w:pPr>
                          <w:spacing w:after="0" w:line="240" w:lineRule="auto"/>
                          <w:rPr>
                            <w:rFonts w:ascii="Times New Roman" w:eastAsia="Times New Roman" w:hAnsi="Times New Roman" w:cs="Times New Roman"/>
                            <w:sz w:val="24"/>
                            <w:szCs w:val="24"/>
                          </w:rPr>
                        </w:pPr>
                        <w:ins w:id="415" w:author="Tom Weierman" w:date="2011-06-07T10:56:00Z">
                          <w:r>
                            <w:rPr>
                              <w:rFonts w:ascii="Times New Roman" w:eastAsia="Times New Roman" w:hAnsi="Times New Roman" w:cs="Times New Roman"/>
                              <w:sz w:val="24"/>
                              <w:szCs w:val="24"/>
                            </w:rPr>
                            <w:t>*If negative amount, then Under-Authorization, if positive amount, then Over-Authorization.  If zero, no error in the rate paid.</w:t>
                          </w:r>
                        </w:ins>
                      </w:p>
                    </w:tc>
                  </w:tr>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p>
                    </w:tc>
                  </w:tr>
                </w:tbl>
                <w:p w:rsidR="00ED3D3B" w:rsidRPr="00ED3D3B" w:rsidRDefault="00ED3D3B" w:rsidP="00ED3D3B">
                  <w:pPr>
                    <w:spacing w:after="0" w:line="240" w:lineRule="auto"/>
                    <w:rPr>
                      <w:rFonts w:ascii="Times New Roman" w:eastAsia="Times New Roman" w:hAnsi="Times New Roman" w:cs="Times New Roman"/>
                      <w:sz w:val="24"/>
                      <w:szCs w:val="24"/>
                    </w:rPr>
                  </w:pPr>
                </w:p>
              </w:tc>
            </w:tr>
            <w:tr w:rsidR="00ED3D3B" w:rsidRPr="00ED3D3B">
              <w:trPr>
                <w:tblCellSpacing w:w="0" w:type="dxa"/>
              </w:trPr>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Comments:</w:t>
                  </w: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13"/>
              </w:numPr>
            </w:pPr>
            <w:commentRangeStart w:id="416"/>
            <w:r>
              <w:t>[Y/N] No Error (0)</w:t>
            </w:r>
          </w:p>
          <w:p w:rsidR="00E971A3" w:rsidRDefault="00E971A3" w:rsidP="00D44B5A">
            <w:pPr>
              <w:pStyle w:val="ListParagraph"/>
            </w:pPr>
            <w:r>
              <w:t>Error (1)</w:t>
            </w:r>
          </w:p>
          <w:p w:rsidR="00E971A3" w:rsidRDefault="00E971A3" w:rsidP="00E971A3">
            <w:pPr>
              <w:pStyle w:val="ListParagraph"/>
              <w:numPr>
                <w:ilvl w:val="0"/>
                <w:numId w:val="13"/>
              </w:numPr>
            </w:pPr>
            <w:r>
              <w:t>[Y/N]  Insufficient/Missing Documentation</w:t>
            </w:r>
          </w:p>
          <w:commentRangeEnd w:id="416"/>
          <w:p w:rsidR="00E971A3" w:rsidRDefault="00275C26" w:rsidP="00D44B5A">
            <w:pPr>
              <w:pStyle w:val="ListParagraph"/>
            </w:pPr>
            <w:r>
              <w:rPr>
                <w:rStyle w:val="CommentReference"/>
              </w:rPr>
              <w:commentReference w:id="416"/>
            </w:r>
          </w:p>
        </w:tc>
      </w:tr>
    </w:tbl>
    <w:p w:rsidR="00BC0494" w:rsidRPr="00A53BD8" w:rsidDel="00275C26" w:rsidRDefault="00BC0494" w:rsidP="00BC0494">
      <w:pPr>
        <w:rPr>
          <w:del w:id="417" w:author="Tom Weierman" w:date="2011-06-07T10:55:00Z"/>
          <w:b/>
        </w:rPr>
      </w:pPr>
      <w:del w:id="418" w:author="Tom Weierman" w:date="2011-06-07T10:55:00Z">
        <w:r w:rsidRPr="00A53BD8" w:rsidDel="00275C26">
          <w:rPr>
            <w:b/>
          </w:rPr>
          <w:delText xml:space="preserve">Business Rule: </w:delText>
        </w:r>
      </w:del>
    </w:p>
    <w:p w:rsidR="00BC0494" w:rsidDel="00275C26" w:rsidRDefault="00BC0494" w:rsidP="00BC0494">
      <w:pPr>
        <w:rPr>
          <w:del w:id="419" w:author="Tom Weierman" w:date="2011-06-07T10:55:00Z"/>
        </w:rPr>
      </w:pPr>
      <w:del w:id="420" w:author="Tom Weierman" w:date="2011-06-07T10:55:00Z">
        <w:r w:rsidDel="00275C26">
          <w:delText>If DTA authorized in section 200, then enable check box with a check mark on verify by DTA</w:delText>
        </w:r>
      </w:del>
    </w:p>
    <w:p w:rsidR="00BC0494" w:rsidDel="00275C26" w:rsidRDefault="00BC0494" w:rsidP="00BC0494">
      <w:pPr>
        <w:rPr>
          <w:del w:id="421" w:author="Tom Weierman" w:date="2011-06-07T10:55:00Z"/>
        </w:rPr>
      </w:pPr>
      <w:del w:id="422" w:author="Tom Weierman" w:date="2011-06-07T10:55:00Z">
        <w:r w:rsidDel="00275C26">
          <w:delText>If DCF authorized in section 200, then enable check box with a check mark on verify by DCF</w:delText>
        </w:r>
      </w:del>
    </w:p>
    <w:p w:rsidR="000B0018" w:rsidRDefault="000B0018" w:rsidP="00063D41"/>
    <w:sectPr w:rsidR="000B0018" w:rsidSect="00FB0E04">
      <w:pgSz w:w="12240" w:h="15840" w:code="1"/>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om Weierman" w:date="2011-06-07T10:57:00Z" w:initials="tpw">
    <w:p w:rsidR="002154B6" w:rsidRDefault="002154B6">
      <w:pPr>
        <w:pStyle w:val="CommentText"/>
      </w:pPr>
      <w:r>
        <w:rPr>
          <w:rStyle w:val="CommentReference"/>
        </w:rPr>
        <w:annotationRef/>
      </w:r>
      <w:r>
        <w:t>Element Title Header appears to be missing from each screen – SECTION XYZ: BLAH, BLAH, BLAH</w:t>
      </w:r>
    </w:p>
  </w:comment>
  <w:comment w:id="1" w:author="Tom Weierman" w:date="2011-06-07T10:57:00Z" w:initials="tpw">
    <w:p w:rsidR="002154B6" w:rsidRDefault="002154B6">
      <w:pPr>
        <w:pStyle w:val="CommentText"/>
      </w:pPr>
      <w:r>
        <w:rPr>
          <w:rStyle w:val="CommentReference"/>
        </w:rPr>
        <w:annotationRef/>
      </w:r>
      <w:r>
        <w:t>Move “Copy of Voucher” to its own checkbox – this checkbox/document should be the 3</w:t>
      </w:r>
      <w:r w:rsidRPr="00AE6672">
        <w:rPr>
          <w:vertAlign w:val="superscript"/>
        </w:rPr>
        <w:t>rd</w:t>
      </w:r>
      <w:r>
        <w:t xml:space="preserve"> checkbox – after “Signed/Dated Financial Assistance Agreement” (I tried to make this edit and something weird happened, </w:t>
      </w:r>
      <w:proofErr w:type="gramStart"/>
      <w:r>
        <w:t xml:space="preserve">sorry </w:t>
      </w:r>
      <w:proofErr w:type="gramEnd"/>
      <w:r>
        <w:sym w:font="Wingdings" w:char="F04A"/>
      </w:r>
      <w:r>
        <w:t>).</w:t>
      </w:r>
    </w:p>
  </w:comment>
  <w:comment w:id="2" w:author="elovece" w:date="2011-06-07T10:57:00Z" w:initials="t">
    <w:p w:rsidR="002154B6" w:rsidRDefault="002154B6">
      <w:pPr>
        <w:pStyle w:val="CommentText"/>
      </w:pPr>
      <w:r>
        <w:rPr>
          <w:rStyle w:val="CommentReference"/>
        </w:rPr>
        <w:annotationRef/>
      </w:r>
      <w:r>
        <w:t>Remove it – As stated in Column 1 and in the DCI, Element 100 intends to identify “eligibility” forms collected by each state. The Attendance Notification Agreement is not an “eligibility” form.</w:t>
      </w:r>
    </w:p>
  </w:comment>
  <w:comment w:id="15" w:author="Tom Weierman" w:date="2011-06-07T10:57:00Z" w:initials="tpw">
    <w:p w:rsidR="002154B6" w:rsidRDefault="002154B6">
      <w:pPr>
        <w:pStyle w:val="CommentText"/>
      </w:pPr>
      <w:r>
        <w:rPr>
          <w:rStyle w:val="CommentReference"/>
        </w:rPr>
        <w:annotationRef/>
      </w:r>
      <w:r>
        <w:t>Changed to match text above – either term is fine.</w:t>
      </w:r>
    </w:p>
  </w:comment>
  <w:comment w:id="81" w:author="Tom Weierman" w:date="2011-06-07T10:57:00Z" w:initials="tpw">
    <w:p w:rsidR="002154B6" w:rsidRDefault="002154B6">
      <w:pPr>
        <w:pStyle w:val="CommentText"/>
      </w:pPr>
      <w:r>
        <w:rPr>
          <w:rStyle w:val="CommentReference"/>
        </w:rPr>
        <w:annotationRef/>
      </w:r>
      <w:r>
        <w:t>What does this pop up state?</w:t>
      </w:r>
    </w:p>
  </w:comment>
  <w:comment w:id="98" w:author="Tom Weierman" w:date="2011-06-07T10:57:00Z" w:initials="tpw">
    <w:p w:rsidR="002154B6" w:rsidRDefault="002154B6">
      <w:pPr>
        <w:pStyle w:val="CommentText"/>
      </w:pPr>
      <w:r>
        <w:rPr>
          <w:rStyle w:val="CommentReference"/>
        </w:rPr>
        <w:annotationRef/>
      </w:r>
      <w:r>
        <w:t>Correct – I added text to Column 2 to expressly state this business rule.</w:t>
      </w:r>
    </w:p>
  </w:comment>
  <w:comment w:id="106" w:author="Tom Weierman" w:date="2011-06-07T10:57:00Z" w:initials="tpw">
    <w:p w:rsidR="002154B6" w:rsidRDefault="002154B6">
      <w:pPr>
        <w:pStyle w:val="CommentText"/>
      </w:pPr>
      <w:r>
        <w:rPr>
          <w:rStyle w:val="CommentReference"/>
        </w:rPr>
        <w:annotationRef/>
      </w:r>
      <w:r>
        <w:t>Is this text from the “pop-up”?</w:t>
      </w:r>
    </w:p>
  </w:comment>
  <w:comment w:id="110" w:author="Tom Weierman" w:date="2011-06-07T10:57:00Z" w:initials="tpw">
    <w:p w:rsidR="002154B6" w:rsidRDefault="002154B6">
      <w:pPr>
        <w:pStyle w:val="CommentText"/>
      </w:pPr>
      <w:r>
        <w:rPr>
          <w:rStyle w:val="CommentReference"/>
        </w:rPr>
        <w:annotationRef/>
      </w:r>
      <w:r>
        <w:t>These should be slightly indented, as they are sub-check boxes related to “employed” parents only.</w:t>
      </w:r>
    </w:p>
  </w:comment>
  <w:comment w:id="123" w:author="Tom Weierman" w:date="2011-06-07T10:57:00Z" w:initials="tpw">
    <w:p w:rsidR="002154B6" w:rsidRDefault="002154B6">
      <w:pPr>
        <w:pStyle w:val="CommentText"/>
      </w:pPr>
      <w:r>
        <w:rPr>
          <w:rStyle w:val="CommentReference"/>
        </w:rPr>
        <w:annotationRef/>
      </w:r>
      <w:r>
        <w:t>What does this pop up say?</w:t>
      </w:r>
    </w:p>
  </w:comment>
  <w:comment w:id="127" w:author="Tom Weierman" w:date="2011-06-07T10:57:00Z" w:initials="tpw">
    <w:p w:rsidR="002154B6" w:rsidRDefault="002154B6">
      <w:pPr>
        <w:pStyle w:val="CommentText"/>
      </w:pPr>
      <w:r>
        <w:rPr>
          <w:rStyle w:val="CommentReference"/>
        </w:rPr>
        <w:annotationRef/>
      </w:r>
      <w:r>
        <w:t>This should say:</w:t>
      </w:r>
    </w:p>
    <w:p w:rsidR="002154B6" w:rsidRDefault="002154B6">
      <w:pPr>
        <w:pStyle w:val="CommentText"/>
      </w:pPr>
    </w:p>
    <w:p w:rsidR="002154B6" w:rsidRDefault="002154B6">
      <w:pPr>
        <w:pStyle w:val="CommentText"/>
      </w:pPr>
      <w:proofErr w:type="gramStart"/>
      <w:r>
        <w:t>if</w:t>
      </w:r>
      <w:proofErr w:type="gramEnd"/>
      <w:r>
        <w:t xml:space="preserve"> participating in training program, high school, or high school equivalency program (i.e., GED), written statement by the school or program to verify enrollment and duration/schedule of program </w:t>
      </w:r>
      <w:r>
        <w:rPr>
          <w:rStyle w:val="CommentReference"/>
        </w:rPr>
        <w:annotationRef/>
      </w:r>
    </w:p>
  </w:comment>
  <w:comment w:id="129" w:author="Tom Weierman" w:date="2011-06-07T10:57:00Z" w:initials="tpw">
    <w:p w:rsidR="002154B6" w:rsidRDefault="002154B6">
      <w:pPr>
        <w:pStyle w:val="CommentText"/>
      </w:pPr>
      <w:r>
        <w:rPr>
          <w:rStyle w:val="CommentReference"/>
        </w:rPr>
        <w:annotationRef/>
      </w:r>
      <w:proofErr w:type="gramStart"/>
      <w:r>
        <w:t>what</w:t>
      </w:r>
      <w:proofErr w:type="gramEnd"/>
      <w:r>
        <w:t xml:space="preserve"> does this pop up say?</w:t>
      </w:r>
    </w:p>
  </w:comment>
  <w:comment w:id="130" w:author="Tom Weierman" w:date="2011-06-07T10:57:00Z" w:initials="tpw">
    <w:p w:rsidR="002154B6" w:rsidRDefault="002154B6">
      <w:pPr>
        <w:pStyle w:val="CommentText"/>
      </w:pPr>
      <w:r>
        <w:rPr>
          <w:rStyle w:val="CommentReference"/>
        </w:rPr>
        <w:annotationRef/>
      </w:r>
      <w:r>
        <w:t>I want to delete everything after the word “need”</w:t>
      </w:r>
    </w:p>
  </w:comment>
  <w:comment w:id="416" w:author="Tom Weierman" w:date="2011-06-07T10:57:00Z" w:initials="tpw">
    <w:p w:rsidR="002154B6" w:rsidRDefault="002154B6">
      <w:pPr>
        <w:pStyle w:val="CommentText"/>
      </w:pPr>
      <w:r>
        <w:rPr>
          <w:rStyle w:val="CommentReference"/>
        </w:rPr>
        <w:annotationRef/>
      </w:r>
      <w:r>
        <w:t>#3 and #4 need to be added back here.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34B"/>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64A2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3723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04C78"/>
    <w:multiLevelType w:val="hybridMultilevel"/>
    <w:tmpl w:val="29449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65B4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E00C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73253"/>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072B1"/>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3343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00D7E"/>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F8672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679EC"/>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D544A1"/>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5B5DFD"/>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673B93"/>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701808"/>
    <w:multiLevelType w:val="hybridMultilevel"/>
    <w:tmpl w:val="EDE050D4"/>
    <w:lvl w:ilvl="0" w:tplc="6EB6A0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9"/>
  </w:num>
  <w:num w:numId="5">
    <w:abstractNumId w:val="13"/>
  </w:num>
  <w:num w:numId="6">
    <w:abstractNumId w:val="0"/>
  </w:num>
  <w:num w:numId="7">
    <w:abstractNumId w:val="5"/>
  </w:num>
  <w:num w:numId="8">
    <w:abstractNumId w:val="6"/>
  </w:num>
  <w:num w:numId="9">
    <w:abstractNumId w:val="14"/>
  </w:num>
  <w:num w:numId="10">
    <w:abstractNumId w:val="7"/>
  </w:num>
  <w:num w:numId="11">
    <w:abstractNumId w:val="10"/>
  </w:num>
  <w:num w:numId="12">
    <w:abstractNumId w:val="8"/>
  </w:num>
  <w:num w:numId="13">
    <w:abstractNumId w:val="1"/>
  </w:num>
  <w:num w:numId="14">
    <w:abstractNumId w:val="3"/>
  </w:num>
  <w:num w:numId="15">
    <w:abstractNumId w:val="1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10"/>
  <w:displayHorizontalDrawingGridEvery w:val="2"/>
  <w:characterSpacingControl w:val="doNotCompress"/>
  <w:compat/>
  <w:rsids>
    <w:rsidRoot w:val="00063D41"/>
    <w:rsid w:val="00000CB6"/>
    <w:rsid w:val="00063D41"/>
    <w:rsid w:val="000769D4"/>
    <w:rsid w:val="000B0018"/>
    <w:rsid w:val="000C086B"/>
    <w:rsid w:val="000C4A19"/>
    <w:rsid w:val="000E160C"/>
    <w:rsid w:val="000E6224"/>
    <w:rsid w:val="00111B7E"/>
    <w:rsid w:val="00146ADE"/>
    <w:rsid w:val="001654F7"/>
    <w:rsid w:val="00175EB7"/>
    <w:rsid w:val="002154B6"/>
    <w:rsid w:val="002678F0"/>
    <w:rsid w:val="00275C26"/>
    <w:rsid w:val="002C2348"/>
    <w:rsid w:val="00360075"/>
    <w:rsid w:val="003F57F3"/>
    <w:rsid w:val="00444235"/>
    <w:rsid w:val="00486E65"/>
    <w:rsid w:val="004A1FE7"/>
    <w:rsid w:val="004B5BA9"/>
    <w:rsid w:val="00512B55"/>
    <w:rsid w:val="005814FB"/>
    <w:rsid w:val="005B4E3B"/>
    <w:rsid w:val="00601AB4"/>
    <w:rsid w:val="00670A37"/>
    <w:rsid w:val="006826D2"/>
    <w:rsid w:val="006D4F00"/>
    <w:rsid w:val="007822DE"/>
    <w:rsid w:val="00785A41"/>
    <w:rsid w:val="007956EA"/>
    <w:rsid w:val="007D2111"/>
    <w:rsid w:val="007D23EE"/>
    <w:rsid w:val="008B5BC1"/>
    <w:rsid w:val="008F30FC"/>
    <w:rsid w:val="0098233F"/>
    <w:rsid w:val="009B5E56"/>
    <w:rsid w:val="009D5FF7"/>
    <w:rsid w:val="00A21A7E"/>
    <w:rsid w:val="00A53BD8"/>
    <w:rsid w:val="00A72403"/>
    <w:rsid w:val="00A94E01"/>
    <w:rsid w:val="00AE23A3"/>
    <w:rsid w:val="00AE6672"/>
    <w:rsid w:val="00B2454B"/>
    <w:rsid w:val="00B361D4"/>
    <w:rsid w:val="00B42CE1"/>
    <w:rsid w:val="00B71A49"/>
    <w:rsid w:val="00BC0494"/>
    <w:rsid w:val="00BC4FBC"/>
    <w:rsid w:val="00BD367D"/>
    <w:rsid w:val="00CB79CC"/>
    <w:rsid w:val="00CE1A16"/>
    <w:rsid w:val="00CE754B"/>
    <w:rsid w:val="00D428AC"/>
    <w:rsid w:val="00D44B5A"/>
    <w:rsid w:val="00D514D3"/>
    <w:rsid w:val="00D61B67"/>
    <w:rsid w:val="00D657B8"/>
    <w:rsid w:val="00DC1E8E"/>
    <w:rsid w:val="00DD19CA"/>
    <w:rsid w:val="00E36975"/>
    <w:rsid w:val="00E70558"/>
    <w:rsid w:val="00E92117"/>
    <w:rsid w:val="00E971A3"/>
    <w:rsid w:val="00ED3D3B"/>
    <w:rsid w:val="00EE3C40"/>
    <w:rsid w:val="00F2318F"/>
    <w:rsid w:val="00F27759"/>
    <w:rsid w:val="00F5236E"/>
    <w:rsid w:val="00F57733"/>
    <w:rsid w:val="00F92783"/>
    <w:rsid w:val="00F96825"/>
    <w:rsid w:val="00FA10FA"/>
    <w:rsid w:val="00FB0E04"/>
    <w:rsid w:val="00FB2407"/>
    <w:rsid w:val="00FB4593"/>
    <w:rsid w:val="00FB5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A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3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41"/>
    <w:rPr>
      <w:rFonts w:ascii="Tahoma" w:hAnsi="Tahoma" w:cs="Tahoma"/>
      <w:sz w:val="16"/>
      <w:szCs w:val="16"/>
    </w:rPr>
  </w:style>
  <w:style w:type="table" w:styleId="TableGrid">
    <w:name w:val="Table Grid"/>
    <w:basedOn w:val="TableNormal"/>
    <w:uiPriority w:val="59"/>
    <w:rsid w:val="00063D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971A3"/>
    <w:pPr>
      <w:ind w:left="720"/>
      <w:contextualSpacing/>
    </w:pPr>
  </w:style>
  <w:style w:type="character" w:styleId="CommentReference">
    <w:name w:val="annotation reference"/>
    <w:basedOn w:val="DefaultParagraphFont"/>
    <w:uiPriority w:val="99"/>
    <w:semiHidden/>
    <w:unhideWhenUsed/>
    <w:rsid w:val="00FB4593"/>
    <w:rPr>
      <w:sz w:val="16"/>
      <w:szCs w:val="16"/>
    </w:rPr>
  </w:style>
  <w:style w:type="paragraph" w:styleId="CommentText">
    <w:name w:val="annotation text"/>
    <w:basedOn w:val="Normal"/>
    <w:link w:val="CommentTextChar"/>
    <w:uiPriority w:val="99"/>
    <w:semiHidden/>
    <w:unhideWhenUsed/>
    <w:rsid w:val="00FB4593"/>
    <w:pPr>
      <w:spacing w:line="240" w:lineRule="auto"/>
    </w:pPr>
    <w:rPr>
      <w:sz w:val="20"/>
      <w:szCs w:val="20"/>
    </w:rPr>
  </w:style>
  <w:style w:type="character" w:customStyle="1" w:styleId="CommentTextChar">
    <w:name w:val="Comment Text Char"/>
    <w:basedOn w:val="DefaultParagraphFont"/>
    <w:link w:val="CommentText"/>
    <w:uiPriority w:val="99"/>
    <w:semiHidden/>
    <w:rsid w:val="00FB4593"/>
    <w:rPr>
      <w:sz w:val="20"/>
      <w:szCs w:val="20"/>
    </w:rPr>
  </w:style>
  <w:style w:type="paragraph" w:styleId="CommentSubject">
    <w:name w:val="annotation subject"/>
    <w:basedOn w:val="CommentText"/>
    <w:next w:val="CommentText"/>
    <w:link w:val="CommentSubjectChar"/>
    <w:uiPriority w:val="99"/>
    <w:semiHidden/>
    <w:unhideWhenUsed/>
    <w:rsid w:val="00FB4593"/>
    <w:rPr>
      <w:b/>
      <w:bCs/>
    </w:rPr>
  </w:style>
  <w:style w:type="character" w:customStyle="1" w:styleId="CommentSubjectChar">
    <w:name w:val="Comment Subject Char"/>
    <w:basedOn w:val="CommentTextChar"/>
    <w:link w:val="CommentSubject"/>
    <w:uiPriority w:val="99"/>
    <w:semiHidden/>
    <w:rsid w:val="00FB4593"/>
    <w:rPr>
      <w:b/>
      <w:bCs/>
    </w:rPr>
  </w:style>
  <w:style w:type="character" w:customStyle="1" w:styleId="helptip1">
    <w:name w:val="helptip1"/>
    <w:basedOn w:val="DefaultParagraphFont"/>
    <w:rsid w:val="00CB79CC"/>
    <w:rPr>
      <w:color w:val="0000FF"/>
      <w:sz w:val="19"/>
      <w:szCs w:val="19"/>
    </w:rPr>
  </w:style>
  <w:style w:type="character" w:customStyle="1" w:styleId="helptip2">
    <w:name w:val="helptip2"/>
    <w:basedOn w:val="DefaultParagraphFont"/>
    <w:rsid w:val="00A53BD8"/>
    <w:rPr>
      <w:color w:val="0000FF"/>
      <w:sz w:val="19"/>
      <w:szCs w:val="19"/>
    </w:rPr>
  </w:style>
  <w:style w:type="character" w:customStyle="1" w:styleId="helptip3">
    <w:name w:val="helptip3"/>
    <w:basedOn w:val="DefaultParagraphFont"/>
    <w:rsid w:val="005814FB"/>
    <w:rPr>
      <w:color w:val="0000FF"/>
      <w:sz w:val="19"/>
      <w:szCs w:val="19"/>
    </w:rPr>
  </w:style>
  <w:style w:type="character" w:customStyle="1" w:styleId="helptip4">
    <w:name w:val="helptip4"/>
    <w:basedOn w:val="DefaultParagraphFont"/>
    <w:rsid w:val="005814FB"/>
    <w:rPr>
      <w:color w:val="0000FF"/>
      <w:sz w:val="19"/>
      <w:szCs w:val="19"/>
    </w:rPr>
  </w:style>
  <w:style w:type="character" w:styleId="Hyperlink">
    <w:name w:val="Hyperlink"/>
    <w:basedOn w:val="DefaultParagraphFont"/>
    <w:uiPriority w:val="99"/>
    <w:semiHidden/>
    <w:unhideWhenUsed/>
    <w:rsid w:val="000769D4"/>
    <w:rPr>
      <w:color w:val="0000FF"/>
      <w:u w:val="single"/>
    </w:rPr>
  </w:style>
  <w:style w:type="character" w:customStyle="1" w:styleId="helptip5">
    <w:name w:val="helptip5"/>
    <w:basedOn w:val="DefaultParagraphFont"/>
    <w:rsid w:val="000769D4"/>
    <w:rPr>
      <w:color w:val="0000FF"/>
      <w:sz w:val="19"/>
      <w:szCs w:val="19"/>
    </w:rPr>
  </w:style>
  <w:style w:type="character" w:customStyle="1" w:styleId="helptip6">
    <w:name w:val="helptip6"/>
    <w:basedOn w:val="DefaultParagraphFont"/>
    <w:rsid w:val="000769D4"/>
    <w:rPr>
      <w:color w:val="0000FF"/>
      <w:sz w:val="19"/>
      <w:szCs w:val="19"/>
    </w:rPr>
  </w:style>
  <w:style w:type="character" w:customStyle="1" w:styleId="helptip7">
    <w:name w:val="helptip7"/>
    <w:basedOn w:val="DefaultParagraphFont"/>
    <w:rsid w:val="000769D4"/>
    <w:rPr>
      <w:color w:val="0000FF"/>
      <w:sz w:val="19"/>
      <w:szCs w:val="19"/>
    </w:rPr>
  </w:style>
  <w:style w:type="character" w:customStyle="1" w:styleId="helptip8">
    <w:name w:val="helptip8"/>
    <w:basedOn w:val="DefaultParagraphFont"/>
    <w:rsid w:val="000769D4"/>
    <w:rPr>
      <w:color w:val="0000FF"/>
      <w:sz w:val="19"/>
      <w:szCs w:val="19"/>
    </w:rPr>
  </w:style>
  <w:style w:type="character" w:customStyle="1" w:styleId="helptip9">
    <w:name w:val="helptip9"/>
    <w:basedOn w:val="DefaultParagraphFont"/>
    <w:rsid w:val="000769D4"/>
    <w:rPr>
      <w:color w:val="0000FF"/>
      <w:sz w:val="19"/>
      <w:szCs w:val="19"/>
    </w:rPr>
  </w:style>
  <w:style w:type="character" w:customStyle="1" w:styleId="helptip10">
    <w:name w:val="helptip10"/>
    <w:basedOn w:val="DefaultParagraphFont"/>
    <w:rsid w:val="000769D4"/>
    <w:rPr>
      <w:color w:val="0000FF"/>
      <w:sz w:val="19"/>
      <w:szCs w:val="19"/>
    </w:rPr>
  </w:style>
  <w:style w:type="character" w:customStyle="1" w:styleId="helptip11">
    <w:name w:val="helptip11"/>
    <w:basedOn w:val="DefaultParagraphFont"/>
    <w:rsid w:val="000769D4"/>
    <w:rPr>
      <w:color w:val="0000FF"/>
      <w:sz w:val="19"/>
      <w:szCs w:val="19"/>
    </w:rPr>
  </w:style>
  <w:style w:type="character" w:customStyle="1" w:styleId="helptip12">
    <w:name w:val="helptip12"/>
    <w:basedOn w:val="DefaultParagraphFont"/>
    <w:rsid w:val="000769D4"/>
    <w:rPr>
      <w:color w:val="0000FF"/>
      <w:sz w:val="19"/>
      <w:szCs w:val="19"/>
    </w:rPr>
  </w:style>
  <w:style w:type="paragraph" w:styleId="Revision">
    <w:name w:val="Revision"/>
    <w:hidden/>
    <w:uiPriority w:val="99"/>
    <w:semiHidden/>
    <w:rsid w:val="008B5BC1"/>
    <w:pPr>
      <w:spacing w:after="0" w:line="240" w:lineRule="auto"/>
    </w:pPr>
  </w:style>
</w:styles>
</file>

<file path=word/webSettings.xml><?xml version="1.0" encoding="utf-8"?>
<w:webSettings xmlns:r="http://schemas.openxmlformats.org/officeDocument/2006/relationships" xmlns:w="http://schemas.openxmlformats.org/wordprocessingml/2006/main">
  <w:divs>
    <w:div w:id="5789729">
      <w:bodyDiv w:val="1"/>
      <w:marLeft w:val="0"/>
      <w:marRight w:val="0"/>
      <w:marTop w:val="0"/>
      <w:marBottom w:val="0"/>
      <w:divBdr>
        <w:top w:val="none" w:sz="0" w:space="0" w:color="auto"/>
        <w:left w:val="none" w:sz="0" w:space="0" w:color="auto"/>
        <w:bottom w:val="none" w:sz="0" w:space="0" w:color="auto"/>
        <w:right w:val="none" w:sz="0" w:space="0" w:color="auto"/>
      </w:divBdr>
      <w:divsChild>
        <w:div w:id="450318648">
          <w:marLeft w:val="0"/>
          <w:marRight w:val="0"/>
          <w:marTop w:val="0"/>
          <w:marBottom w:val="0"/>
          <w:divBdr>
            <w:top w:val="none" w:sz="0" w:space="0" w:color="auto"/>
            <w:left w:val="none" w:sz="0" w:space="0" w:color="auto"/>
            <w:bottom w:val="none" w:sz="0" w:space="0" w:color="auto"/>
            <w:right w:val="none" w:sz="0" w:space="0" w:color="auto"/>
          </w:divBdr>
          <w:divsChild>
            <w:div w:id="1768845904">
              <w:marLeft w:val="0"/>
              <w:marRight w:val="0"/>
              <w:marTop w:val="0"/>
              <w:marBottom w:val="0"/>
              <w:divBdr>
                <w:top w:val="none" w:sz="0" w:space="0" w:color="auto"/>
                <w:left w:val="none" w:sz="0" w:space="0" w:color="auto"/>
                <w:bottom w:val="none" w:sz="0" w:space="0" w:color="auto"/>
                <w:right w:val="none" w:sz="0" w:space="0" w:color="auto"/>
              </w:divBdr>
              <w:divsChild>
                <w:div w:id="508062253">
                  <w:marLeft w:val="0"/>
                  <w:marRight w:val="0"/>
                  <w:marTop w:val="0"/>
                  <w:marBottom w:val="0"/>
                  <w:divBdr>
                    <w:top w:val="none" w:sz="0" w:space="0" w:color="auto"/>
                    <w:left w:val="none" w:sz="0" w:space="0" w:color="auto"/>
                    <w:bottom w:val="none" w:sz="0" w:space="0" w:color="auto"/>
                    <w:right w:val="none" w:sz="0" w:space="0" w:color="auto"/>
                  </w:divBdr>
                  <w:divsChild>
                    <w:div w:id="447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7994">
      <w:bodyDiv w:val="1"/>
      <w:marLeft w:val="0"/>
      <w:marRight w:val="0"/>
      <w:marTop w:val="0"/>
      <w:marBottom w:val="0"/>
      <w:divBdr>
        <w:top w:val="none" w:sz="0" w:space="0" w:color="auto"/>
        <w:left w:val="none" w:sz="0" w:space="0" w:color="auto"/>
        <w:bottom w:val="none" w:sz="0" w:space="0" w:color="auto"/>
        <w:right w:val="none" w:sz="0" w:space="0" w:color="auto"/>
      </w:divBdr>
      <w:divsChild>
        <w:div w:id="731271540">
          <w:marLeft w:val="0"/>
          <w:marRight w:val="0"/>
          <w:marTop w:val="0"/>
          <w:marBottom w:val="0"/>
          <w:divBdr>
            <w:top w:val="none" w:sz="0" w:space="0" w:color="auto"/>
            <w:left w:val="none" w:sz="0" w:space="0" w:color="auto"/>
            <w:bottom w:val="none" w:sz="0" w:space="0" w:color="auto"/>
            <w:right w:val="none" w:sz="0" w:space="0" w:color="auto"/>
          </w:divBdr>
          <w:divsChild>
            <w:div w:id="1081484872">
              <w:marLeft w:val="0"/>
              <w:marRight w:val="0"/>
              <w:marTop w:val="0"/>
              <w:marBottom w:val="0"/>
              <w:divBdr>
                <w:top w:val="none" w:sz="0" w:space="0" w:color="auto"/>
                <w:left w:val="none" w:sz="0" w:space="0" w:color="auto"/>
                <w:bottom w:val="none" w:sz="0" w:space="0" w:color="auto"/>
                <w:right w:val="none" w:sz="0" w:space="0" w:color="auto"/>
              </w:divBdr>
              <w:divsChild>
                <w:div w:id="1790010460">
                  <w:marLeft w:val="0"/>
                  <w:marRight w:val="0"/>
                  <w:marTop w:val="0"/>
                  <w:marBottom w:val="0"/>
                  <w:divBdr>
                    <w:top w:val="none" w:sz="0" w:space="0" w:color="auto"/>
                    <w:left w:val="none" w:sz="0" w:space="0" w:color="auto"/>
                    <w:bottom w:val="none" w:sz="0" w:space="0" w:color="auto"/>
                    <w:right w:val="none" w:sz="0" w:space="0" w:color="auto"/>
                  </w:divBdr>
                  <w:divsChild>
                    <w:div w:id="1859201588">
                      <w:marLeft w:val="0"/>
                      <w:marRight w:val="0"/>
                      <w:marTop w:val="0"/>
                      <w:marBottom w:val="0"/>
                      <w:divBdr>
                        <w:top w:val="none" w:sz="0" w:space="0" w:color="auto"/>
                        <w:left w:val="none" w:sz="0" w:space="0" w:color="auto"/>
                        <w:bottom w:val="none" w:sz="0" w:space="0" w:color="auto"/>
                        <w:right w:val="none" w:sz="0" w:space="0" w:color="auto"/>
                      </w:divBdr>
                    </w:div>
                    <w:div w:id="508829964">
                      <w:marLeft w:val="0"/>
                      <w:marRight w:val="0"/>
                      <w:marTop w:val="0"/>
                      <w:marBottom w:val="0"/>
                      <w:divBdr>
                        <w:top w:val="none" w:sz="0" w:space="0" w:color="auto"/>
                        <w:left w:val="none" w:sz="0" w:space="0" w:color="auto"/>
                        <w:bottom w:val="none" w:sz="0" w:space="0" w:color="auto"/>
                        <w:right w:val="none" w:sz="0" w:space="0" w:color="auto"/>
                      </w:divBdr>
                    </w:div>
                    <w:div w:id="1273243008">
                      <w:marLeft w:val="0"/>
                      <w:marRight w:val="0"/>
                      <w:marTop w:val="0"/>
                      <w:marBottom w:val="0"/>
                      <w:divBdr>
                        <w:top w:val="none" w:sz="0" w:space="0" w:color="auto"/>
                        <w:left w:val="none" w:sz="0" w:space="0" w:color="auto"/>
                        <w:bottom w:val="none" w:sz="0" w:space="0" w:color="auto"/>
                        <w:right w:val="none" w:sz="0" w:space="0" w:color="auto"/>
                      </w:divBdr>
                    </w:div>
                    <w:div w:id="639844231">
                      <w:marLeft w:val="0"/>
                      <w:marRight w:val="0"/>
                      <w:marTop w:val="0"/>
                      <w:marBottom w:val="0"/>
                      <w:divBdr>
                        <w:top w:val="none" w:sz="0" w:space="0" w:color="auto"/>
                        <w:left w:val="none" w:sz="0" w:space="0" w:color="auto"/>
                        <w:bottom w:val="none" w:sz="0" w:space="0" w:color="auto"/>
                        <w:right w:val="none" w:sz="0" w:space="0" w:color="auto"/>
                      </w:divBdr>
                    </w:div>
                    <w:div w:id="697465907">
                      <w:marLeft w:val="0"/>
                      <w:marRight w:val="0"/>
                      <w:marTop w:val="0"/>
                      <w:marBottom w:val="0"/>
                      <w:divBdr>
                        <w:top w:val="none" w:sz="0" w:space="0" w:color="auto"/>
                        <w:left w:val="none" w:sz="0" w:space="0" w:color="auto"/>
                        <w:bottom w:val="none" w:sz="0" w:space="0" w:color="auto"/>
                        <w:right w:val="none" w:sz="0" w:space="0" w:color="auto"/>
                      </w:divBdr>
                    </w:div>
                    <w:div w:id="1427921508">
                      <w:marLeft w:val="0"/>
                      <w:marRight w:val="0"/>
                      <w:marTop w:val="0"/>
                      <w:marBottom w:val="0"/>
                      <w:divBdr>
                        <w:top w:val="none" w:sz="0" w:space="0" w:color="auto"/>
                        <w:left w:val="none" w:sz="0" w:space="0" w:color="auto"/>
                        <w:bottom w:val="none" w:sz="0" w:space="0" w:color="auto"/>
                        <w:right w:val="none" w:sz="0" w:space="0" w:color="auto"/>
                      </w:divBdr>
                    </w:div>
                    <w:div w:id="1679849292">
                      <w:marLeft w:val="0"/>
                      <w:marRight w:val="0"/>
                      <w:marTop w:val="0"/>
                      <w:marBottom w:val="0"/>
                      <w:divBdr>
                        <w:top w:val="none" w:sz="0" w:space="0" w:color="auto"/>
                        <w:left w:val="none" w:sz="0" w:space="0" w:color="auto"/>
                        <w:bottom w:val="none" w:sz="0" w:space="0" w:color="auto"/>
                        <w:right w:val="none" w:sz="0" w:space="0" w:color="auto"/>
                      </w:divBdr>
                    </w:div>
                    <w:div w:id="1366641871">
                      <w:marLeft w:val="0"/>
                      <w:marRight w:val="0"/>
                      <w:marTop w:val="0"/>
                      <w:marBottom w:val="0"/>
                      <w:divBdr>
                        <w:top w:val="none" w:sz="0" w:space="0" w:color="auto"/>
                        <w:left w:val="none" w:sz="0" w:space="0" w:color="auto"/>
                        <w:bottom w:val="none" w:sz="0" w:space="0" w:color="auto"/>
                        <w:right w:val="none" w:sz="0" w:space="0" w:color="auto"/>
                      </w:divBdr>
                    </w:div>
                    <w:div w:id="1341271730">
                      <w:marLeft w:val="0"/>
                      <w:marRight w:val="0"/>
                      <w:marTop w:val="0"/>
                      <w:marBottom w:val="0"/>
                      <w:divBdr>
                        <w:top w:val="none" w:sz="0" w:space="0" w:color="auto"/>
                        <w:left w:val="none" w:sz="0" w:space="0" w:color="auto"/>
                        <w:bottom w:val="none" w:sz="0" w:space="0" w:color="auto"/>
                        <w:right w:val="none" w:sz="0" w:space="0" w:color="auto"/>
                      </w:divBdr>
                    </w:div>
                    <w:div w:id="2094232580">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1544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066996">
      <w:bodyDiv w:val="1"/>
      <w:marLeft w:val="0"/>
      <w:marRight w:val="0"/>
      <w:marTop w:val="0"/>
      <w:marBottom w:val="0"/>
      <w:divBdr>
        <w:top w:val="none" w:sz="0" w:space="0" w:color="auto"/>
        <w:left w:val="none" w:sz="0" w:space="0" w:color="auto"/>
        <w:bottom w:val="none" w:sz="0" w:space="0" w:color="auto"/>
        <w:right w:val="none" w:sz="0" w:space="0" w:color="auto"/>
      </w:divBdr>
      <w:divsChild>
        <w:div w:id="1868986303">
          <w:marLeft w:val="0"/>
          <w:marRight w:val="0"/>
          <w:marTop w:val="0"/>
          <w:marBottom w:val="0"/>
          <w:divBdr>
            <w:top w:val="none" w:sz="0" w:space="0" w:color="auto"/>
            <w:left w:val="none" w:sz="0" w:space="0" w:color="auto"/>
            <w:bottom w:val="none" w:sz="0" w:space="0" w:color="auto"/>
            <w:right w:val="none" w:sz="0" w:space="0" w:color="auto"/>
          </w:divBdr>
          <w:divsChild>
            <w:div w:id="1083330592">
              <w:marLeft w:val="0"/>
              <w:marRight w:val="0"/>
              <w:marTop w:val="0"/>
              <w:marBottom w:val="0"/>
              <w:divBdr>
                <w:top w:val="none" w:sz="0" w:space="0" w:color="auto"/>
                <w:left w:val="none" w:sz="0" w:space="0" w:color="auto"/>
                <w:bottom w:val="none" w:sz="0" w:space="0" w:color="auto"/>
                <w:right w:val="none" w:sz="0" w:space="0" w:color="auto"/>
              </w:divBdr>
              <w:divsChild>
                <w:div w:id="7241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3340">
      <w:bodyDiv w:val="1"/>
      <w:marLeft w:val="0"/>
      <w:marRight w:val="0"/>
      <w:marTop w:val="0"/>
      <w:marBottom w:val="0"/>
      <w:divBdr>
        <w:top w:val="none" w:sz="0" w:space="0" w:color="auto"/>
        <w:left w:val="none" w:sz="0" w:space="0" w:color="auto"/>
        <w:bottom w:val="none" w:sz="0" w:space="0" w:color="auto"/>
        <w:right w:val="none" w:sz="0" w:space="0" w:color="auto"/>
      </w:divBdr>
      <w:divsChild>
        <w:div w:id="1256551369">
          <w:marLeft w:val="0"/>
          <w:marRight w:val="0"/>
          <w:marTop w:val="0"/>
          <w:marBottom w:val="0"/>
          <w:divBdr>
            <w:top w:val="none" w:sz="0" w:space="0" w:color="auto"/>
            <w:left w:val="none" w:sz="0" w:space="0" w:color="auto"/>
            <w:bottom w:val="none" w:sz="0" w:space="0" w:color="auto"/>
            <w:right w:val="none" w:sz="0" w:space="0" w:color="auto"/>
          </w:divBdr>
          <w:divsChild>
            <w:div w:id="1310985799">
              <w:marLeft w:val="0"/>
              <w:marRight w:val="0"/>
              <w:marTop w:val="0"/>
              <w:marBottom w:val="0"/>
              <w:divBdr>
                <w:top w:val="none" w:sz="0" w:space="0" w:color="auto"/>
                <w:left w:val="none" w:sz="0" w:space="0" w:color="auto"/>
                <w:bottom w:val="none" w:sz="0" w:space="0" w:color="auto"/>
                <w:right w:val="none" w:sz="0" w:space="0" w:color="auto"/>
              </w:divBdr>
              <w:divsChild>
                <w:div w:id="2243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1956">
      <w:bodyDiv w:val="1"/>
      <w:marLeft w:val="0"/>
      <w:marRight w:val="0"/>
      <w:marTop w:val="0"/>
      <w:marBottom w:val="0"/>
      <w:divBdr>
        <w:top w:val="none" w:sz="0" w:space="0" w:color="auto"/>
        <w:left w:val="none" w:sz="0" w:space="0" w:color="auto"/>
        <w:bottom w:val="none" w:sz="0" w:space="0" w:color="auto"/>
        <w:right w:val="none" w:sz="0" w:space="0" w:color="auto"/>
      </w:divBdr>
      <w:divsChild>
        <w:div w:id="1429812435">
          <w:marLeft w:val="0"/>
          <w:marRight w:val="0"/>
          <w:marTop w:val="0"/>
          <w:marBottom w:val="0"/>
          <w:divBdr>
            <w:top w:val="none" w:sz="0" w:space="0" w:color="auto"/>
            <w:left w:val="none" w:sz="0" w:space="0" w:color="auto"/>
            <w:bottom w:val="none" w:sz="0" w:space="0" w:color="auto"/>
            <w:right w:val="none" w:sz="0" w:space="0" w:color="auto"/>
          </w:divBdr>
          <w:divsChild>
            <w:div w:id="1641155747">
              <w:marLeft w:val="0"/>
              <w:marRight w:val="0"/>
              <w:marTop w:val="0"/>
              <w:marBottom w:val="0"/>
              <w:divBdr>
                <w:top w:val="none" w:sz="0" w:space="0" w:color="auto"/>
                <w:left w:val="none" w:sz="0" w:space="0" w:color="auto"/>
                <w:bottom w:val="none" w:sz="0" w:space="0" w:color="auto"/>
                <w:right w:val="none" w:sz="0" w:space="0" w:color="auto"/>
              </w:divBdr>
              <w:divsChild>
                <w:div w:id="4039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15743">
      <w:bodyDiv w:val="1"/>
      <w:marLeft w:val="0"/>
      <w:marRight w:val="0"/>
      <w:marTop w:val="0"/>
      <w:marBottom w:val="0"/>
      <w:divBdr>
        <w:top w:val="none" w:sz="0" w:space="0" w:color="auto"/>
        <w:left w:val="none" w:sz="0" w:space="0" w:color="auto"/>
        <w:bottom w:val="none" w:sz="0" w:space="0" w:color="auto"/>
        <w:right w:val="none" w:sz="0" w:space="0" w:color="auto"/>
      </w:divBdr>
      <w:divsChild>
        <w:div w:id="1667321492">
          <w:marLeft w:val="0"/>
          <w:marRight w:val="0"/>
          <w:marTop w:val="0"/>
          <w:marBottom w:val="0"/>
          <w:divBdr>
            <w:top w:val="none" w:sz="0" w:space="0" w:color="auto"/>
            <w:left w:val="none" w:sz="0" w:space="0" w:color="auto"/>
            <w:bottom w:val="none" w:sz="0" w:space="0" w:color="auto"/>
            <w:right w:val="none" w:sz="0" w:space="0" w:color="auto"/>
          </w:divBdr>
          <w:divsChild>
            <w:div w:id="1162236596">
              <w:marLeft w:val="0"/>
              <w:marRight w:val="0"/>
              <w:marTop w:val="0"/>
              <w:marBottom w:val="0"/>
              <w:divBdr>
                <w:top w:val="none" w:sz="0" w:space="0" w:color="auto"/>
                <w:left w:val="none" w:sz="0" w:space="0" w:color="auto"/>
                <w:bottom w:val="none" w:sz="0" w:space="0" w:color="auto"/>
                <w:right w:val="none" w:sz="0" w:space="0" w:color="auto"/>
              </w:divBdr>
              <w:divsChild>
                <w:div w:id="1094276721">
                  <w:marLeft w:val="0"/>
                  <w:marRight w:val="0"/>
                  <w:marTop w:val="0"/>
                  <w:marBottom w:val="0"/>
                  <w:divBdr>
                    <w:top w:val="none" w:sz="0" w:space="0" w:color="auto"/>
                    <w:left w:val="none" w:sz="0" w:space="0" w:color="auto"/>
                    <w:bottom w:val="none" w:sz="0" w:space="0" w:color="auto"/>
                    <w:right w:val="none" w:sz="0" w:space="0" w:color="auto"/>
                  </w:divBdr>
                  <w:divsChild>
                    <w:div w:id="1877428522">
                      <w:marLeft w:val="0"/>
                      <w:marRight w:val="0"/>
                      <w:marTop w:val="0"/>
                      <w:marBottom w:val="0"/>
                      <w:divBdr>
                        <w:top w:val="none" w:sz="0" w:space="0" w:color="auto"/>
                        <w:left w:val="none" w:sz="0" w:space="0" w:color="auto"/>
                        <w:bottom w:val="none" w:sz="0" w:space="0" w:color="auto"/>
                        <w:right w:val="none" w:sz="0" w:space="0" w:color="auto"/>
                      </w:divBdr>
                    </w:div>
                    <w:div w:id="1841237839">
                      <w:marLeft w:val="0"/>
                      <w:marRight w:val="0"/>
                      <w:marTop w:val="0"/>
                      <w:marBottom w:val="0"/>
                      <w:divBdr>
                        <w:top w:val="none" w:sz="0" w:space="0" w:color="auto"/>
                        <w:left w:val="none" w:sz="0" w:space="0" w:color="auto"/>
                        <w:bottom w:val="none" w:sz="0" w:space="0" w:color="auto"/>
                        <w:right w:val="none" w:sz="0" w:space="0" w:color="auto"/>
                      </w:divBdr>
                    </w:div>
                    <w:div w:id="1624726718">
                      <w:marLeft w:val="0"/>
                      <w:marRight w:val="0"/>
                      <w:marTop w:val="0"/>
                      <w:marBottom w:val="0"/>
                      <w:divBdr>
                        <w:top w:val="none" w:sz="0" w:space="0" w:color="auto"/>
                        <w:left w:val="none" w:sz="0" w:space="0" w:color="auto"/>
                        <w:bottom w:val="none" w:sz="0" w:space="0" w:color="auto"/>
                        <w:right w:val="none" w:sz="0" w:space="0" w:color="auto"/>
                      </w:divBdr>
                    </w:div>
                    <w:div w:id="21249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79619">
      <w:bodyDiv w:val="1"/>
      <w:marLeft w:val="0"/>
      <w:marRight w:val="0"/>
      <w:marTop w:val="0"/>
      <w:marBottom w:val="0"/>
      <w:divBdr>
        <w:top w:val="none" w:sz="0" w:space="0" w:color="auto"/>
        <w:left w:val="none" w:sz="0" w:space="0" w:color="auto"/>
        <w:bottom w:val="none" w:sz="0" w:space="0" w:color="auto"/>
        <w:right w:val="none" w:sz="0" w:space="0" w:color="auto"/>
      </w:divBdr>
      <w:divsChild>
        <w:div w:id="902256380">
          <w:marLeft w:val="0"/>
          <w:marRight w:val="0"/>
          <w:marTop w:val="0"/>
          <w:marBottom w:val="0"/>
          <w:divBdr>
            <w:top w:val="none" w:sz="0" w:space="0" w:color="auto"/>
            <w:left w:val="none" w:sz="0" w:space="0" w:color="auto"/>
            <w:bottom w:val="none" w:sz="0" w:space="0" w:color="auto"/>
            <w:right w:val="none" w:sz="0" w:space="0" w:color="auto"/>
          </w:divBdr>
          <w:divsChild>
            <w:div w:id="1551531535">
              <w:marLeft w:val="0"/>
              <w:marRight w:val="0"/>
              <w:marTop w:val="0"/>
              <w:marBottom w:val="0"/>
              <w:divBdr>
                <w:top w:val="none" w:sz="0" w:space="0" w:color="auto"/>
                <w:left w:val="none" w:sz="0" w:space="0" w:color="auto"/>
                <w:bottom w:val="none" w:sz="0" w:space="0" w:color="auto"/>
                <w:right w:val="none" w:sz="0" w:space="0" w:color="auto"/>
              </w:divBdr>
              <w:divsChild>
                <w:div w:id="3289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70053">
      <w:bodyDiv w:val="1"/>
      <w:marLeft w:val="0"/>
      <w:marRight w:val="0"/>
      <w:marTop w:val="0"/>
      <w:marBottom w:val="0"/>
      <w:divBdr>
        <w:top w:val="none" w:sz="0" w:space="0" w:color="auto"/>
        <w:left w:val="none" w:sz="0" w:space="0" w:color="auto"/>
        <w:bottom w:val="none" w:sz="0" w:space="0" w:color="auto"/>
        <w:right w:val="none" w:sz="0" w:space="0" w:color="auto"/>
      </w:divBdr>
      <w:divsChild>
        <w:div w:id="253629549">
          <w:marLeft w:val="0"/>
          <w:marRight w:val="0"/>
          <w:marTop w:val="0"/>
          <w:marBottom w:val="0"/>
          <w:divBdr>
            <w:top w:val="none" w:sz="0" w:space="0" w:color="auto"/>
            <w:left w:val="none" w:sz="0" w:space="0" w:color="auto"/>
            <w:bottom w:val="none" w:sz="0" w:space="0" w:color="auto"/>
            <w:right w:val="none" w:sz="0" w:space="0" w:color="auto"/>
          </w:divBdr>
          <w:divsChild>
            <w:div w:id="1564021475">
              <w:marLeft w:val="0"/>
              <w:marRight w:val="0"/>
              <w:marTop w:val="0"/>
              <w:marBottom w:val="0"/>
              <w:divBdr>
                <w:top w:val="none" w:sz="0" w:space="0" w:color="auto"/>
                <w:left w:val="none" w:sz="0" w:space="0" w:color="auto"/>
                <w:bottom w:val="none" w:sz="0" w:space="0" w:color="auto"/>
                <w:right w:val="none" w:sz="0" w:space="0" w:color="auto"/>
              </w:divBdr>
              <w:divsChild>
                <w:div w:id="156967687">
                  <w:marLeft w:val="0"/>
                  <w:marRight w:val="0"/>
                  <w:marTop w:val="0"/>
                  <w:marBottom w:val="0"/>
                  <w:divBdr>
                    <w:top w:val="none" w:sz="0" w:space="0" w:color="auto"/>
                    <w:left w:val="none" w:sz="0" w:space="0" w:color="auto"/>
                    <w:bottom w:val="none" w:sz="0" w:space="0" w:color="auto"/>
                    <w:right w:val="none" w:sz="0" w:space="0" w:color="auto"/>
                  </w:divBdr>
                  <w:divsChild>
                    <w:div w:id="5409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29406">
      <w:bodyDiv w:val="1"/>
      <w:marLeft w:val="0"/>
      <w:marRight w:val="0"/>
      <w:marTop w:val="0"/>
      <w:marBottom w:val="0"/>
      <w:divBdr>
        <w:top w:val="none" w:sz="0" w:space="0" w:color="auto"/>
        <w:left w:val="none" w:sz="0" w:space="0" w:color="auto"/>
        <w:bottom w:val="none" w:sz="0" w:space="0" w:color="auto"/>
        <w:right w:val="none" w:sz="0" w:space="0" w:color="auto"/>
      </w:divBdr>
      <w:divsChild>
        <w:div w:id="1490439258">
          <w:marLeft w:val="0"/>
          <w:marRight w:val="0"/>
          <w:marTop w:val="0"/>
          <w:marBottom w:val="0"/>
          <w:divBdr>
            <w:top w:val="none" w:sz="0" w:space="0" w:color="auto"/>
            <w:left w:val="none" w:sz="0" w:space="0" w:color="auto"/>
            <w:bottom w:val="none" w:sz="0" w:space="0" w:color="auto"/>
            <w:right w:val="none" w:sz="0" w:space="0" w:color="auto"/>
          </w:divBdr>
          <w:divsChild>
            <w:div w:id="2117862996">
              <w:marLeft w:val="0"/>
              <w:marRight w:val="0"/>
              <w:marTop w:val="0"/>
              <w:marBottom w:val="0"/>
              <w:divBdr>
                <w:top w:val="none" w:sz="0" w:space="0" w:color="auto"/>
                <w:left w:val="none" w:sz="0" w:space="0" w:color="auto"/>
                <w:bottom w:val="none" w:sz="0" w:space="0" w:color="auto"/>
                <w:right w:val="none" w:sz="0" w:space="0" w:color="auto"/>
              </w:divBdr>
              <w:divsChild>
                <w:div w:id="4813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27509">
      <w:bodyDiv w:val="1"/>
      <w:marLeft w:val="0"/>
      <w:marRight w:val="0"/>
      <w:marTop w:val="0"/>
      <w:marBottom w:val="0"/>
      <w:divBdr>
        <w:top w:val="none" w:sz="0" w:space="0" w:color="auto"/>
        <w:left w:val="none" w:sz="0" w:space="0" w:color="auto"/>
        <w:bottom w:val="none" w:sz="0" w:space="0" w:color="auto"/>
        <w:right w:val="none" w:sz="0" w:space="0" w:color="auto"/>
      </w:divBdr>
      <w:divsChild>
        <w:div w:id="999041969">
          <w:marLeft w:val="0"/>
          <w:marRight w:val="0"/>
          <w:marTop w:val="0"/>
          <w:marBottom w:val="0"/>
          <w:divBdr>
            <w:top w:val="none" w:sz="0" w:space="0" w:color="auto"/>
            <w:left w:val="none" w:sz="0" w:space="0" w:color="auto"/>
            <w:bottom w:val="none" w:sz="0" w:space="0" w:color="auto"/>
            <w:right w:val="none" w:sz="0" w:space="0" w:color="auto"/>
          </w:divBdr>
          <w:divsChild>
            <w:div w:id="1083801083">
              <w:marLeft w:val="0"/>
              <w:marRight w:val="0"/>
              <w:marTop w:val="0"/>
              <w:marBottom w:val="0"/>
              <w:divBdr>
                <w:top w:val="none" w:sz="0" w:space="0" w:color="auto"/>
                <w:left w:val="none" w:sz="0" w:space="0" w:color="auto"/>
                <w:bottom w:val="none" w:sz="0" w:space="0" w:color="auto"/>
                <w:right w:val="none" w:sz="0" w:space="0" w:color="auto"/>
              </w:divBdr>
              <w:divsChild>
                <w:div w:id="14912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077">
      <w:bodyDiv w:val="1"/>
      <w:marLeft w:val="0"/>
      <w:marRight w:val="0"/>
      <w:marTop w:val="0"/>
      <w:marBottom w:val="0"/>
      <w:divBdr>
        <w:top w:val="none" w:sz="0" w:space="0" w:color="auto"/>
        <w:left w:val="none" w:sz="0" w:space="0" w:color="auto"/>
        <w:bottom w:val="none" w:sz="0" w:space="0" w:color="auto"/>
        <w:right w:val="none" w:sz="0" w:space="0" w:color="auto"/>
      </w:divBdr>
      <w:divsChild>
        <w:div w:id="821580630">
          <w:marLeft w:val="0"/>
          <w:marRight w:val="0"/>
          <w:marTop w:val="0"/>
          <w:marBottom w:val="0"/>
          <w:divBdr>
            <w:top w:val="none" w:sz="0" w:space="0" w:color="auto"/>
            <w:left w:val="none" w:sz="0" w:space="0" w:color="auto"/>
            <w:bottom w:val="none" w:sz="0" w:space="0" w:color="auto"/>
            <w:right w:val="none" w:sz="0" w:space="0" w:color="auto"/>
          </w:divBdr>
          <w:divsChild>
            <w:div w:id="1696421578">
              <w:marLeft w:val="0"/>
              <w:marRight w:val="0"/>
              <w:marTop w:val="0"/>
              <w:marBottom w:val="0"/>
              <w:divBdr>
                <w:top w:val="none" w:sz="0" w:space="0" w:color="auto"/>
                <w:left w:val="none" w:sz="0" w:space="0" w:color="auto"/>
                <w:bottom w:val="none" w:sz="0" w:space="0" w:color="auto"/>
                <w:right w:val="none" w:sz="0" w:space="0" w:color="auto"/>
              </w:divBdr>
              <w:divsChild>
                <w:div w:id="8673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5523">
      <w:bodyDiv w:val="1"/>
      <w:marLeft w:val="0"/>
      <w:marRight w:val="0"/>
      <w:marTop w:val="0"/>
      <w:marBottom w:val="0"/>
      <w:divBdr>
        <w:top w:val="none" w:sz="0" w:space="0" w:color="auto"/>
        <w:left w:val="none" w:sz="0" w:space="0" w:color="auto"/>
        <w:bottom w:val="none" w:sz="0" w:space="0" w:color="auto"/>
        <w:right w:val="none" w:sz="0" w:space="0" w:color="auto"/>
      </w:divBdr>
      <w:divsChild>
        <w:div w:id="943852607">
          <w:marLeft w:val="0"/>
          <w:marRight w:val="0"/>
          <w:marTop w:val="0"/>
          <w:marBottom w:val="0"/>
          <w:divBdr>
            <w:top w:val="none" w:sz="0" w:space="0" w:color="auto"/>
            <w:left w:val="none" w:sz="0" w:space="0" w:color="auto"/>
            <w:bottom w:val="none" w:sz="0" w:space="0" w:color="auto"/>
            <w:right w:val="none" w:sz="0" w:space="0" w:color="auto"/>
          </w:divBdr>
          <w:divsChild>
            <w:div w:id="564292880">
              <w:marLeft w:val="0"/>
              <w:marRight w:val="0"/>
              <w:marTop w:val="0"/>
              <w:marBottom w:val="0"/>
              <w:divBdr>
                <w:top w:val="none" w:sz="0" w:space="0" w:color="auto"/>
                <w:left w:val="none" w:sz="0" w:space="0" w:color="auto"/>
                <w:bottom w:val="none" w:sz="0" w:space="0" w:color="auto"/>
                <w:right w:val="none" w:sz="0" w:space="0" w:color="auto"/>
              </w:divBdr>
              <w:divsChild>
                <w:div w:id="74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7079">
      <w:bodyDiv w:val="1"/>
      <w:marLeft w:val="0"/>
      <w:marRight w:val="0"/>
      <w:marTop w:val="0"/>
      <w:marBottom w:val="0"/>
      <w:divBdr>
        <w:top w:val="none" w:sz="0" w:space="0" w:color="auto"/>
        <w:left w:val="none" w:sz="0" w:space="0" w:color="auto"/>
        <w:bottom w:val="none" w:sz="0" w:space="0" w:color="auto"/>
        <w:right w:val="none" w:sz="0" w:space="0" w:color="auto"/>
      </w:divBdr>
      <w:divsChild>
        <w:div w:id="953247229">
          <w:marLeft w:val="0"/>
          <w:marRight w:val="0"/>
          <w:marTop w:val="0"/>
          <w:marBottom w:val="0"/>
          <w:divBdr>
            <w:top w:val="none" w:sz="0" w:space="0" w:color="auto"/>
            <w:left w:val="none" w:sz="0" w:space="0" w:color="auto"/>
            <w:bottom w:val="none" w:sz="0" w:space="0" w:color="auto"/>
            <w:right w:val="none" w:sz="0" w:space="0" w:color="auto"/>
          </w:divBdr>
          <w:divsChild>
            <w:div w:id="208877483">
              <w:marLeft w:val="0"/>
              <w:marRight w:val="0"/>
              <w:marTop w:val="0"/>
              <w:marBottom w:val="0"/>
              <w:divBdr>
                <w:top w:val="none" w:sz="0" w:space="0" w:color="auto"/>
                <w:left w:val="none" w:sz="0" w:space="0" w:color="auto"/>
                <w:bottom w:val="none" w:sz="0" w:space="0" w:color="auto"/>
                <w:right w:val="none" w:sz="0" w:space="0" w:color="auto"/>
              </w:divBdr>
              <w:divsChild>
                <w:div w:id="1979409302">
                  <w:marLeft w:val="0"/>
                  <w:marRight w:val="0"/>
                  <w:marTop w:val="0"/>
                  <w:marBottom w:val="0"/>
                  <w:divBdr>
                    <w:top w:val="none" w:sz="0" w:space="0" w:color="auto"/>
                    <w:left w:val="none" w:sz="0" w:space="0" w:color="auto"/>
                    <w:bottom w:val="none" w:sz="0" w:space="0" w:color="auto"/>
                    <w:right w:val="none" w:sz="0" w:space="0" w:color="auto"/>
                  </w:divBdr>
                  <w:divsChild>
                    <w:div w:id="1151563326">
                      <w:marLeft w:val="0"/>
                      <w:marRight w:val="0"/>
                      <w:marTop w:val="0"/>
                      <w:marBottom w:val="0"/>
                      <w:divBdr>
                        <w:top w:val="none" w:sz="0" w:space="0" w:color="auto"/>
                        <w:left w:val="none" w:sz="0" w:space="0" w:color="auto"/>
                        <w:bottom w:val="none" w:sz="0" w:space="0" w:color="auto"/>
                        <w:right w:val="none" w:sz="0" w:space="0" w:color="auto"/>
                      </w:divBdr>
                    </w:div>
                    <w:div w:id="14230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3488">
      <w:bodyDiv w:val="1"/>
      <w:marLeft w:val="0"/>
      <w:marRight w:val="0"/>
      <w:marTop w:val="0"/>
      <w:marBottom w:val="0"/>
      <w:divBdr>
        <w:top w:val="none" w:sz="0" w:space="0" w:color="auto"/>
        <w:left w:val="none" w:sz="0" w:space="0" w:color="auto"/>
        <w:bottom w:val="none" w:sz="0" w:space="0" w:color="auto"/>
        <w:right w:val="none" w:sz="0" w:space="0" w:color="auto"/>
      </w:divBdr>
      <w:divsChild>
        <w:div w:id="1657762309">
          <w:marLeft w:val="0"/>
          <w:marRight w:val="0"/>
          <w:marTop w:val="0"/>
          <w:marBottom w:val="0"/>
          <w:divBdr>
            <w:top w:val="none" w:sz="0" w:space="0" w:color="auto"/>
            <w:left w:val="none" w:sz="0" w:space="0" w:color="auto"/>
            <w:bottom w:val="none" w:sz="0" w:space="0" w:color="auto"/>
            <w:right w:val="none" w:sz="0" w:space="0" w:color="auto"/>
          </w:divBdr>
          <w:divsChild>
            <w:div w:id="930161319">
              <w:marLeft w:val="0"/>
              <w:marRight w:val="0"/>
              <w:marTop w:val="0"/>
              <w:marBottom w:val="0"/>
              <w:divBdr>
                <w:top w:val="none" w:sz="0" w:space="0" w:color="auto"/>
                <w:left w:val="none" w:sz="0" w:space="0" w:color="auto"/>
                <w:bottom w:val="none" w:sz="0" w:space="0" w:color="auto"/>
                <w:right w:val="none" w:sz="0" w:space="0" w:color="auto"/>
              </w:divBdr>
              <w:divsChild>
                <w:div w:id="10517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9850">
      <w:bodyDiv w:val="1"/>
      <w:marLeft w:val="0"/>
      <w:marRight w:val="0"/>
      <w:marTop w:val="0"/>
      <w:marBottom w:val="0"/>
      <w:divBdr>
        <w:top w:val="none" w:sz="0" w:space="0" w:color="auto"/>
        <w:left w:val="none" w:sz="0" w:space="0" w:color="auto"/>
        <w:bottom w:val="none" w:sz="0" w:space="0" w:color="auto"/>
        <w:right w:val="none" w:sz="0" w:space="0" w:color="auto"/>
      </w:divBdr>
      <w:divsChild>
        <w:div w:id="1455060480">
          <w:marLeft w:val="0"/>
          <w:marRight w:val="0"/>
          <w:marTop w:val="0"/>
          <w:marBottom w:val="0"/>
          <w:divBdr>
            <w:top w:val="none" w:sz="0" w:space="0" w:color="auto"/>
            <w:left w:val="none" w:sz="0" w:space="0" w:color="auto"/>
            <w:bottom w:val="none" w:sz="0" w:space="0" w:color="auto"/>
            <w:right w:val="none" w:sz="0" w:space="0" w:color="auto"/>
          </w:divBdr>
          <w:divsChild>
            <w:div w:id="825049432">
              <w:marLeft w:val="0"/>
              <w:marRight w:val="0"/>
              <w:marTop w:val="0"/>
              <w:marBottom w:val="0"/>
              <w:divBdr>
                <w:top w:val="none" w:sz="0" w:space="0" w:color="auto"/>
                <w:left w:val="none" w:sz="0" w:space="0" w:color="auto"/>
                <w:bottom w:val="none" w:sz="0" w:space="0" w:color="auto"/>
                <w:right w:val="none" w:sz="0" w:space="0" w:color="auto"/>
              </w:divBdr>
              <w:divsChild>
                <w:div w:id="1884364540">
                  <w:marLeft w:val="0"/>
                  <w:marRight w:val="0"/>
                  <w:marTop w:val="0"/>
                  <w:marBottom w:val="0"/>
                  <w:divBdr>
                    <w:top w:val="none" w:sz="0" w:space="0" w:color="auto"/>
                    <w:left w:val="none" w:sz="0" w:space="0" w:color="auto"/>
                    <w:bottom w:val="none" w:sz="0" w:space="0" w:color="auto"/>
                    <w:right w:val="none" w:sz="0" w:space="0" w:color="auto"/>
                  </w:divBdr>
                  <w:divsChild>
                    <w:div w:id="1961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117" Type="http://schemas.openxmlformats.org/officeDocument/2006/relationships/hyperlink" Target="javascript:displayHelp('ctl00_ContentPlaceHolder1_lstForms_ctl09_frmTemplate_lstRequirements_lstRequirements_ctl21_pnlHelp');" TargetMode="External"/><Relationship Id="rId21" Type="http://schemas.openxmlformats.org/officeDocument/2006/relationships/control" Target="activeX/activeX10.xml"/><Relationship Id="rId42" Type="http://schemas.openxmlformats.org/officeDocument/2006/relationships/control" Target="activeX/activeX31.xml"/><Relationship Id="rId47" Type="http://schemas.openxmlformats.org/officeDocument/2006/relationships/hyperlink" Target="javascript:displayHelp('ctl00_ContentPlaceHolder1_lstForms_ctl04_frmTemplate_lstRequirements_lstRequirements_ctl01_pnlHelp');" TargetMode="External"/><Relationship Id="rId63" Type="http://schemas.openxmlformats.org/officeDocument/2006/relationships/control" Target="activeX/activeX49.xml"/><Relationship Id="rId68" Type="http://schemas.openxmlformats.org/officeDocument/2006/relationships/control" Target="activeX/activeX54.xml"/><Relationship Id="rId84" Type="http://schemas.openxmlformats.org/officeDocument/2006/relationships/control" Target="activeX/activeX66.xml"/><Relationship Id="rId89" Type="http://schemas.openxmlformats.org/officeDocument/2006/relationships/hyperlink" Target="javascript:changeTab('ctl00_ContentPlaceHolder1_lstForms_ctl09_frmTemplate_lstRequirements_tab1','ctl00_ContentPlaceHolder1_lstForms_ctl09_frmTemplate_lstRequirements_tab2','ctl00_ContentPlaceHolder1_lstForms_ctl09_frmTemplate_lstRequirements_blkTab1','ctl00_ContentPlaceHolder1_lstForms_ctl09_frmTemplate_lstRequirements_blkTab2','2')" TargetMode="External"/><Relationship Id="rId112" Type="http://schemas.openxmlformats.org/officeDocument/2006/relationships/control" Target="activeX/activeX84.xml"/><Relationship Id="rId133" Type="http://schemas.openxmlformats.org/officeDocument/2006/relationships/control" Target="activeX/activeX95.xml"/><Relationship Id="rId138" Type="http://schemas.openxmlformats.org/officeDocument/2006/relationships/image" Target="media/image9.wmf"/><Relationship Id="rId154" Type="http://schemas.openxmlformats.org/officeDocument/2006/relationships/control" Target="activeX/activeX106.xml"/><Relationship Id="rId159" Type="http://schemas.openxmlformats.org/officeDocument/2006/relationships/image" Target="media/image19.wmf"/><Relationship Id="rId175" Type="http://schemas.openxmlformats.org/officeDocument/2006/relationships/theme" Target="theme/theme1.xml"/><Relationship Id="rId170" Type="http://schemas.openxmlformats.org/officeDocument/2006/relationships/control" Target="activeX/activeX118.xml"/><Relationship Id="rId16" Type="http://schemas.openxmlformats.org/officeDocument/2006/relationships/control" Target="activeX/activeX7.xml"/><Relationship Id="rId107" Type="http://schemas.openxmlformats.org/officeDocument/2006/relationships/hyperlink" Target="javascript:displayHelp('ctl00_ContentPlaceHolder1_lstForms_ctl09_frmTemplate_lstRequirements_lstRequirements_ctl16_pnlHelp');" TargetMode="External"/><Relationship Id="rId11" Type="http://schemas.openxmlformats.org/officeDocument/2006/relationships/control" Target="activeX/activeX2.xml"/><Relationship Id="rId32" Type="http://schemas.openxmlformats.org/officeDocument/2006/relationships/control" Target="activeX/activeX21.xml"/><Relationship Id="rId37" Type="http://schemas.openxmlformats.org/officeDocument/2006/relationships/control" Target="activeX/activeX26.xml"/><Relationship Id="rId53" Type="http://schemas.openxmlformats.org/officeDocument/2006/relationships/control" Target="activeX/activeX40.xml"/><Relationship Id="rId58" Type="http://schemas.openxmlformats.org/officeDocument/2006/relationships/control" Target="activeX/activeX44.xml"/><Relationship Id="rId74" Type="http://schemas.openxmlformats.org/officeDocument/2006/relationships/hyperlink" Target="javascript:displayHelp('ctl00_ContentPlaceHolder1_lstForms_ctl06_frmTemplate_lstRequirements_lstRequirements_ctl04_pnlHelp');" TargetMode="External"/><Relationship Id="rId79" Type="http://schemas.openxmlformats.org/officeDocument/2006/relationships/control" Target="activeX/activeX61.xml"/><Relationship Id="rId102" Type="http://schemas.openxmlformats.org/officeDocument/2006/relationships/hyperlink" Target="javascript:displayHelp('ctl00_ContentPlaceHolder1_lstForms_ctl09_frmTemplate_lstRequirements_lstRequirements_ctl13_pnlHelp');" TargetMode="External"/><Relationship Id="rId123" Type="http://schemas.openxmlformats.org/officeDocument/2006/relationships/image" Target="media/image5.gif"/><Relationship Id="rId128" Type="http://schemas.openxmlformats.org/officeDocument/2006/relationships/image" Target="http://eec-tst-web-v01/improperpayment/images/spacer.gif" TargetMode="External"/><Relationship Id="rId144" Type="http://schemas.openxmlformats.org/officeDocument/2006/relationships/control" Target="activeX/activeX101.xml"/><Relationship Id="rId149" Type="http://schemas.openxmlformats.org/officeDocument/2006/relationships/image" Target="media/image14.wmf"/><Relationship Id="rId5" Type="http://schemas.openxmlformats.org/officeDocument/2006/relationships/webSettings" Target="webSettings.xml"/><Relationship Id="rId90" Type="http://schemas.openxmlformats.org/officeDocument/2006/relationships/hyperlink" Target="javascript:displayHelp('ctl00_ContentPlaceHolder1_lstForms_ctl09_frmTemplate_lstRequirements_lstRequirements_ctl00_pnlHelp');" TargetMode="External"/><Relationship Id="rId95" Type="http://schemas.openxmlformats.org/officeDocument/2006/relationships/control" Target="activeX/activeX73.xml"/><Relationship Id="rId160" Type="http://schemas.openxmlformats.org/officeDocument/2006/relationships/control" Target="activeX/activeX109.xml"/><Relationship Id="rId165" Type="http://schemas.openxmlformats.org/officeDocument/2006/relationships/control" Target="activeX/activeX113.xml"/><Relationship Id="rId22" Type="http://schemas.openxmlformats.org/officeDocument/2006/relationships/control" Target="activeX/activeX11.xml"/><Relationship Id="rId27" Type="http://schemas.openxmlformats.org/officeDocument/2006/relationships/control" Target="activeX/activeX16.xml"/><Relationship Id="rId43" Type="http://schemas.openxmlformats.org/officeDocument/2006/relationships/control" Target="activeX/activeX32.xml"/><Relationship Id="rId48" Type="http://schemas.openxmlformats.org/officeDocument/2006/relationships/control" Target="activeX/activeX36.xml"/><Relationship Id="rId64" Type="http://schemas.openxmlformats.org/officeDocument/2006/relationships/control" Target="activeX/activeX50.xml"/><Relationship Id="rId69" Type="http://schemas.openxmlformats.org/officeDocument/2006/relationships/control" Target="activeX/activeX55.xml"/><Relationship Id="rId113" Type="http://schemas.openxmlformats.org/officeDocument/2006/relationships/hyperlink" Target="javascript:displayHelp('ctl00_ContentPlaceHolder1_lstForms_ctl09_frmTemplate_lstRequirements_lstRequirements_ctl19_pnlHelp');" TargetMode="External"/><Relationship Id="rId118" Type="http://schemas.openxmlformats.org/officeDocument/2006/relationships/control" Target="activeX/activeX87.xml"/><Relationship Id="rId134" Type="http://schemas.openxmlformats.org/officeDocument/2006/relationships/image" Target="media/image7.wmf"/><Relationship Id="rId139" Type="http://schemas.openxmlformats.org/officeDocument/2006/relationships/control" Target="activeX/activeX98.xml"/><Relationship Id="rId80" Type="http://schemas.openxmlformats.org/officeDocument/2006/relationships/control" Target="activeX/activeX62.xml"/><Relationship Id="rId85" Type="http://schemas.openxmlformats.org/officeDocument/2006/relationships/control" Target="activeX/activeX67.xml"/><Relationship Id="rId150" Type="http://schemas.openxmlformats.org/officeDocument/2006/relationships/control" Target="activeX/activeX104.xml"/><Relationship Id="rId155" Type="http://schemas.openxmlformats.org/officeDocument/2006/relationships/image" Target="media/image17.wmf"/><Relationship Id="rId171" Type="http://schemas.openxmlformats.org/officeDocument/2006/relationships/image" Target="media/image21.wmf"/><Relationship Id="rId12" Type="http://schemas.openxmlformats.org/officeDocument/2006/relationships/control" Target="activeX/activeX3.xml"/><Relationship Id="rId17" Type="http://schemas.openxmlformats.org/officeDocument/2006/relationships/control" Target="activeX/activeX8.xml"/><Relationship Id="rId33" Type="http://schemas.openxmlformats.org/officeDocument/2006/relationships/control" Target="activeX/activeX22.xml"/><Relationship Id="rId38" Type="http://schemas.openxmlformats.org/officeDocument/2006/relationships/control" Target="activeX/activeX27.xml"/><Relationship Id="rId59" Type="http://schemas.openxmlformats.org/officeDocument/2006/relationships/control" Target="activeX/activeX45.xml"/><Relationship Id="rId103" Type="http://schemas.openxmlformats.org/officeDocument/2006/relationships/control" Target="activeX/activeX79.xml"/><Relationship Id="rId108" Type="http://schemas.openxmlformats.org/officeDocument/2006/relationships/control" Target="activeX/activeX82.xml"/><Relationship Id="rId124" Type="http://schemas.openxmlformats.org/officeDocument/2006/relationships/image" Target="http://eec-tst-web-v01/improperpayment/images/spacer.gif" TargetMode="External"/><Relationship Id="rId129" Type="http://schemas.openxmlformats.org/officeDocument/2006/relationships/control" Target="activeX/activeX93.xml"/><Relationship Id="rId54" Type="http://schemas.openxmlformats.org/officeDocument/2006/relationships/hyperlink" Target="javascript:displayHelp('ctl00_ContentPlaceHolder1_lstForms_ctl04_frmTemplate_lstRequirements_lstRequirements_ctl10_pnlHelp');" TargetMode="External"/><Relationship Id="rId70" Type="http://schemas.openxmlformats.org/officeDocument/2006/relationships/hyperlink" Target="javascript:displayHelp('ctl00_ContentPlaceHolder1_lstForms_ctl06_frmTemplate_lstRequirements_lstRequirements_ctl01_pnlHelp');" TargetMode="External"/><Relationship Id="rId75" Type="http://schemas.openxmlformats.org/officeDocument/2006/relationships/control" Target="activeX/activeX58.xml"/><Relationship Id="rId91" Type="http://schemas.openxmlformats.org/officeDocument/2006/relationships/control" Target="activeX/activeX70.xml"/><Relationship Id="rId96" Type="http://schemas.openxmlformats.org/officeDocument/2006/relationships/control" Target="activeX/activeX74.xml"/><Relationship Id="rId140" Type="http://schemas.openxmlformats.org/officeDocument/2006/relationships/control" Target="activeX/activeX99.xml"/><Relationship Id="rId145" Type="http://schemas.openxmlformats.org/officeDocument/2006/relationships/image" Target="media/image12.wmf"/><Relationship Id="rId161" Type="http://schemas.openxmlformats.org/officeDocument/2006/relationships/image" Target="media/image20.wmf"/><Relationship Id="rId166" Type="http://schemas.openxmlformats.org/officeDocument/2006/relationships/control" Target="activeX/activeX114.xm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control" Target="activeX/activeX12.xml"/><Relationship Id="rId28" Type="http://schemas.openxmlformats.org/officeDocument/2006/relationships/control" Target="activeX/activeX17.xml"/><Relationship Id="rId49" Type="http://schemas.openxmlformats.org/officeDocument/2006/relationships/control" Target="activeX/activeX37.xml"/><Relationship Id="rId114" Type="http://schemas.openxmlformats.org/officeDocument/2006/relationships/control" Target="activeX/activeX85.xml"/><Relationship Id="rId119" Type="http://schemas.openxmlformats.org/officeDocument/2006/relationships/hyperlink" Target="javascript:displayHelp('ctl00_ContentPlaceHolder1_lstForms_ctl09_frmTemplate_lstRequirements_lstRequirements_ctl22_pnlHelp');" TargetMode="External"/><Relationship Id="rId10" Type="http://schemas.openxmlformats.org/officeDocument/2006/relationships/image" Target="media/image3.gif"/><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39.xml"/><Relationship Id="rId60" Type="http://schemas.openxmlformats.org/officeDocument/2006/relationships/control" Target="activeX/activeX46.xml"/><Relationship Id="rId65" Type="http://schemas.openxmlformats.org/officeDocument/2006/relationships/control" Target="activeX/activeX51.xml"/><Relationship Id="rId73" Type="http://schemas.openxmlformats.org/officeDocument/2006/relationships/control" Target="activeX/activeX57.xml"/><Relationship Id="rId78" Type="http://schemas.openxmlformats.org/officeDocument/2006/relationships/control" Target="activeX/activeX60.xml"/><Relationship Id="rId81" Type="http://schemas.openxmlformats.org/officeDocument/2006/relationships/control" Target="activeX/activeX63.xml"/><Relationship Id="rId86" Type="http://schemas.openxmlformats.org/officeDocument/2006/relationships/control" Target="activeX/activeX68.xml"/><Relationship Id="rId94" Type="http://schemas.openxmlformats.org/officeDocument/2006/relationships/control" Target="activeX/activeX72.xml"/><Relationship Id="rId99" Type="http://schemas.openxmlformats.org/officeDocument/2006/relationships/hyperlink" Target="javascript:displayHelp('ctl00_ContentPlaceHolder1_lstForms_ctl09_frmTemplate_lstRequirements_lstRequirements_ctl10_pnlHelp');" TargetMode="External"/><Relationship Id="rId101" Type="http://schemas.openxmlformats.org/officeDocument/2006/relationships/control" Target="activeX/activeX78.xml"/><Relationship Id="rId122" Type="http://schemas.openxmlformats.org/officeDocument/2006/relationships/control" Target="activeX/activeX90.xml"/><Relationship Id="rId130" Type="http://schemas.openxmlformats.org/officeDocument/2006/relationships/image" Target="http://eec-tst-web-v01/improperpayment/images/spacer.gif" TargetMode="External"/><Relationship Id="rId135" Type="http://schemas.openxmlformats.org/officeDocument/2006/relationships/control" Target="activeX/activeX96.xml"/><Relationship Id="rId143" Type="http://schemas.openxmlformats.org/officeDocument/2006/relationships/image" Target="media/image11.wmf"/><Relationship Id="rId148" Type="http://schemas.openxmlformats.org/officeDocument/2006/relationships/control" Target="activeX/activeX103.xml"/><Relationship Id="rId151" Type="http://schemas.openxmlformats.org/officeDocument/2006/relationships/image" Target="media/image15.wmf"/><Relationship Id="rId156" Type="http://schemas.openxmlformats.org/officeDocument/2006/relationships/control" Target="activeX/activeX107.xml"/><Relationship Id="rId164" Type="http://schemas.openxmlformats.org/officeDocument/2006/relationships/control" Target="activeX/activeX112.xml"/><Relationship Id="rId169" Type="http://schemas.openxmlformats.org/officeDocument/2006/relationships/control" Target="activeX/activeX117.xml"/><Relationship Id="rId4" Type="http://schemas.openxmlformats.org/officeDocument/2006/relationships/settings" Target="settings.xml"/><Relationship Id="rId9" Type="http://schemas.openxmlformats.org/officeDocument/2006/relationships/control" Target="activeX/activeX1.xml"/><Relationship Id="rId172" Type="http://schemas.openxmlformats.org/officeDocument/2006/relationships/control" Target="activeX/activeX119.xml"/><Relationship Id="rId13" Type="http://schemas.openxmlformats.org/officeDocument/2006/relationships/control" Target="activeX/activeX4.xml"/><Relationship Id="rId18" Type="http://schemas.openxmlformats.org/officeDocument/2006/relationships/hyperlink" Target="javascript:displayHelp('ctl00_ContentPlaceHolder1_lstForms_ctl02_frmTemplate_lstRequirements_lstRequirements_ctl03_pnlHelp');" TargetMode="External"/><Relationship Id="rId39" Type="http://schemas.openxmlformats.org/officeDocument/2006/relationships/control" Target="activeX/activeX28.xml"/><Relationship Id="rId109" Type="http://schemas.openxmlformats.org/officeDocument/2006/relationships/hyperlink" Target="javascript:displayHelp('ctl00_ContentPlaceHolder1_lstForms_ctl09_frmTemplate_lstRequirements_lstRequirements_ctl17_pnlHelp');" TargetMode="External"/><Relationship Id="rId34" Type="http://schemas.openxmlformats.org/officeDocument/2006/relationships/control" Target="activeX/activeX23.xml"/><Relationship Id="rId50" Type="http://schemas.openxmlformats.org/officeDocument/2006/relationships/hyperlink" Target="javascript:displayHelp('ctl00_ContentPlaceHolder1_lstForms_ctl04_frmTemplate_lstRequirements_lstRequirements_ctl03_pnlHelp');" TargetMode="External"/><Relationship Id="rId55" Type="http://schemas.openxmlformats.org/officeDocument/2006/relationships/control" Target="activeX/activeX41.xml"/><Relationship Id="rId76" Type="http://schemas.openxmlformats.org/officeDocument/2006/relationships/hyperlink" Target="javascript:displayHelp('ctl00_ContentPlaceHolder1_lstForms_ctl06_frmTemplate_lstRequirements_lstRequirements_ctl05_pnlHelp');" TargetMode="External"/><Relationship Id="rId97" Type="http://schemas.openxmlformats.org/officeDocument/2006/relationships/control" Target="activeX/activeX75.xml"/><Relationship Id="rId104" Type="http://schemas.openxmlformats.org/officeDocument/2006/relationships/hyperlink" Target="javascript:displayHelp('ctl00_ContentPlaceHolder1_lstForms_ctl09_frmTemplate_lstRequirements_lstRequirements_ctl14_pnlHelp');" TargetMode="External"/><Relationship Id="rId120" Type="http://schemas.openxmlformats.org/officeDocument/2006/relationships/control" Target="activeX/activeX88.xml"/><Relationship Id="rId125" Type="http://schemas.openxmlformats.org/officeDocument/2006/relationships/control" Target="activeX/activeX91.xml"/><Relationship Id="rId141" Type="http://schemas.openxmlformats.org/officeDocument/2006/relationships/image" Target="media/image10.wmf"/><Relationship Id="rId146" Type="http://schemas.openxmlformats.org/officeDocument/2006/relationships/control" Target="activeX/activeX102.xml"/><Relationship Id="rId167" Type="http://schemas.openxmlformats.org/officeDocument/2006/relationships/control" Target="activeX/activeX115.xml"/><Relationship Id="rId7" Type="http://schemas.openxmlformats.org/officeDocument/2006/relationships/comments" Target="comments.xml"/><Relationship Id="rId71" Type="http://schemas.openxmlformats.org/officeDocument/2006/relationships/control" Target="activeX/activeX56.xml"/><Relationship Id="rId92" Type="http://schemas.openxmlformats.org/officeDocument/2006/relationships/control" Target="activeX/activeX71.xml"/><Relationship Id="rId162" Type="http://schemas.openxmlformats.org/officeDocument/2006/relationships/control" Target="activeX/activeX110.xml"/><Relationship Id="rId2" Type="http://schemas.openxmlformats.org/officeDocument/2006/relationships/numbering" Target="numbering.xml"/><Relationship Id="rId29" Type="http://schemas.openxmlformats.org/officeDocument/2006/relationships/control" Target="activeX/activeX18.xml"/><Relationship Id="rId24" Type="http://schemas.openxmlformats.org/officeDocument/2006/relationships/control" Target="activeX/activeX13.xml"/><Relationship Id="rId40" Type="http://schemas.openxmlformats.org/officeDocument/2006/relationships/control" Target="activeX/activeX29.xml"/><Relationship Id="rId45" Type="http://schemas.openxmlformats.org/officeDocument/2006/relationships/control" Target="activeX/activeX34.xml"/><Relationship Id="rId66" Type="http://schemas.openxmlformats.org/officeDocument/2006/relationships/control" Target="activeX/activeX52.xml"/><Relationship Id="rId87" Type="http://schemas.openxmlformats.org/officeDocument/2006/relationships/control" Target="activeX/activeX69.xml"/><Relationship Id="rId110" Type="http://schemas.openxmlformats.org/officeDocument/2006/relationships/control" Target="activeX/activeX83.xml"/><Relationship Id="rId115" Type="http://schemas.openxmlformats.org/officeDocument/2006/relationships/hyperlink" Target="javascript:displayHelp('ctl00_ContentPlaceHolder1_lstForms_ctl09_frmTemplate_lstRequirements_lstRequirements_ctl20_pnlHelp');" TargetMode="External"/><Relationship Id="rId131" Type="http://schemas.openxmlformats.org/officeDocument/2006/relationships/control" Target="activeX/activeX94.xml"/><Relationship Id="rId136" Type="http://schemas.openxmlformats.org/officeDocument/2006/relationships/image" Target="media/image8.wmf"/><Relationship Id="rId157" Type="http://schemas.openxmlformats.org/officeDocument/2006/relationships/image" Target="media/image18.wmf"/><Relationship Id="rId61" Type="http://schemas.openxmlformats.org/officeDocument/2006/relationships/control" Target="activeX/activeX47.xml"/><Relationship Id="rId82" Type="http://schemas.openxmlformats.org/officeDocument/2006/relationships/control" Target="activeX/activeX64.xml"/><Relationship Id="rId152" Type="http://schemas.openxmlformats.org/officeDocument/2006/relationships/control" Target="activeX/activeX105.xml"/><Relationship Id="rId173" Type="http://schemas.openxmlformats.org/officeDocument/2006/relationships/control" Target="activeX/activeX120.xml"/><Relationship Id="rId19" Type="http://schemas.openxmlformats.org/officeDocument/2006/relationships/image" Target="media/image4.gif"/><Relationship Id="rId14" Type="http://schemas.openxmlformats.org/officeDocument/2006/relationships/control" Target="activeX/activeX5.xml"/><Relationship Id="rId30" Type="http://schemas.openxmlformats.org/officeDocument/2006/relationships/control" Target="activeX/activeX19.xml"/><Relationship Id="rId35" Type="http://schemas.openxmlformats.org/officeDocument/2006/relationships/control" Target="activeX/activeX24.xml"/><Relationship Id="rId56" Type="http://schemas.openxmlformats.org/officeDocument/2006/relationships/control" Target="activeX/activeX42.xml"/><Relationship Id="rId77" Type="http://schemas.openxmlformats.org/officeDocument/2006/relationships/control" Target="activeX/activeX59.xml"/><Relationship Id="rId100" Type="http://schemas.openxmlformats.org/officeDocument/2006/relationships/control" Target="activeX/activeX77.xml"/><Relationship Id="rId105" Type="http://schemas.openxmlformats.org/officeDocument/2006/relationships/control" Target="activeX/activeX80.xml"/><Relationship Id="rId126" Type="http://schemas.openxmlformats.org/officeDocument/2006/relationships/image" Target="http://eec-tst-web-v01/improperpayment/images/spacer.gif" TargetMode="External"/><Relationship Id="rId147" Type="http://schemas.openxmlformats.org/officeDocument/2006/relationships/image" Target="media/image13.wmf"/><Relationship Id="rId168" Type="http://schemas.openxmlformats.org/officeDocument/2006/relationships/control" Target="activeX/activeX116.xml"/><Relationship Id="rId8" Type="http://schemas.openxmlformats.org/officeDocument/2006/relationships/image" Target="media/image2.wmf"/><Relationship Id="rId51" Type="http://schemas.openxmlformats.org/officeDocument/2006/relationships/control" Target="activeX/activeX38.xml"/><Relationship Id="rId72" Type="http://schemas.openxmlformats.org/officeDocument/2006/relationships/hyperlink" Target="javascript:displayHelp('ctl00_ContentPlaceHolder1_lstForms_ctl06_frmTemplate_lstRequirements_lstRequirements_ctl02_pnlHelp');" TargetMode="External"/><Relationship Id="rId93" Type="http://schemas.openxmlformats.org/officeDocument/2006/relationships/hyperlink" Target="javascript:displayHelp('ctl00_ContentPlaceHolder1_lstForms_ctl09_frmTemplate_lstRequirements_lstRequirements_ctl04_pnlHelp');" TargetMode="External"/><Relationship Id="rId98" Type="http://schemas.openxmlformats.org/officeDocument/2006/relationships/control" Target="activeX/activeX76.xml"/><Relationship Id="rId121" Type="http://schemas.openxmlformats.org/officeDocument/2006/relationships/control" Target="activeX/activeX89.xml"/><Relationship Id="rId142" Type="http://schemas.openxmlformats.org/officeDocument/2006/relationships/control" Target="activeX/activeX100.xml"/><Relationship Id="rId163" Type="http://schemas.openxmlformats.org/officeDocument/2006/relationships/control" Target="activeX/activeX111.xml"/><Relationship Id="rId3" Type="http://schemas.openxmlformats.org/officeDocument/2006/relationships/styles" Target="styles.xml"/><Relationship Id="rId25" Type="http://schemas.openxmlformats.org/officeDocument/2006/relationships/control" Target="activeX/activeX14.xml"/><Relationship Id="rId46" Type="http://schemas.openxmlformats.org/officeDocument/2006/relationships/control" Target="activeX/activeX35.xml"/><Relationship Id="rId67" Type="http://schemas.openxmlformats.org/officeDocument/2006/relationships/control" Target="activeX/activeX53.xml"/><Relationship Id="rId116" Type="http://schemas.openxmlformats.org/officeDocument/2006/relationships/control" Target="activeX/activeX86.xml"/><Relationship Id="rId137" Type="http://schemas.openxmlformats.org/officeDocument/2006/relationships/control" Target="activeX/activeX97.xml"/><Relationship Id="rId158" Type="http://schemas.openxmlformats.org/officeDocument/2006/relationships/control" Target="activeX/activeX108.xml"/><Relationship Id="rId20" Type="http://schemas.openxmlformats.org/officeDocument/2006/relationships/control" Target="activeX/activeX9.xml"/><Relationship Id="rId41" Type="http://schemas.openxmlformats.org/officeDocument/2006/relationships/control" Target="activeX/activeX30.xml"/><Relationship Id="rId62" Type="http://schemas.openxmlformats.org/officeDocument/2006/relationships/control" Target="activeX/activeX48.xml"/><Relationship Id="rId83" Type="http://schemas.openxmlformats.org/officeDocument/2006/relationships/control" Target="activeX/activeX65.xml"/><Relationship Id="rId88" Type="http://schemas.openxmlformats.org/officeDocument/2006/relationships/hyperlink" Target="javascript:changeTab('ctl00_ContentPlaceHolder1_lstForms_ctl09_frmTemplate_lstRequirements_tab1','ctl00_ContentPlaceHolder1_lstForms_ctl09_frmTemplate_lstRequirements_tab2','ctl00_ContentPlaceHolder1_lstForms_ctl09_frmTemplate_lstRequirements_blkTab1','ctl00_ContentPlaceHolder1_lstForms_ctl09_frmTemplate_lstRequirements_blkTab2','1')" TargetMode="External"/><Relationship Id="rId111" Type="http://schemas.openxmlformats.org/officeDocument/2006/relationships/hyperlink" Target="javascript:displayHelp('ctl00_ContentPlaceHolder1_lstForms_ctl09_frmTemplate_lstRequirements_lstRequirements_ctl18_pnlHelp');" TargetMode="External"/><Relationship Id="rId132" Type="http://schemas.openxmlformats.org/officeDocument/2006/relationships/image" Target="media/image6.wmf"/><Relationship Id="rId153" Type="http://schemas.openxmlformats.org/officeDocument/2006/relationships/image" Target="media/image16.wmf"/><Relationship Id="rId174" Type="http://schemas.openxmlformats.org/officeDocument/2006/relationships/fontTable" Target="fontTable.xml"/><Relationship Id="rId15" Type="http://schemas.openxmlformats.org/officeDocument/2006/relationships/control" Target="activeX/activeX6.xml"/><Relationship Id="rId36" Type="http://schemas.openxmlformats.org/officeDocument/2006/relationships/control" Target="activeX/activeX25.xml"/><Relationship Id="rId57" Type="http://schemas.openxmlformats.org/officeDocument/2006/relationships/control" Target="activeX/activeX43.xml"/><Relationship Id="rId106" Type="http://schemas.openxmlformats.org/officeDocument/2006/relationships/control" Target="activeX/activeX81.xml"/><Relationship Id="rId127" Type="http://schemas.openxmlformats.org/officeDocument/2006/relationships/control" Target="activeX/activeX9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22-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22-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22-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17.xml><?xml version="1.0" encoding="utf-8"?>
<ax:ocx xmlns:ax="http://schemas.microsoft.com/office/2006/activeX" xmlns:r="http://schemas.openxmlformats.org/officeDocument/2006/relationships" ax:classid="{5512D11A-5CC6-11CF-8D67-00AA00BDCE1D}" ax:persistence="persistStream" r:id="rId1"/>
</file>

<file path=word/activeX/activeX118.xml><?xml version="1.0" encoding="utf-8"?>
<ax:ocx xmlns:ax="http://schemas.microsoft.com/office/2006/activeX" xmlns:r="http://schemas.openxmlformats.org/officeDocument/2006/relationships" ax:classid="{5512D11A-5CC6-11CF-8D67-00AA00BDCE1D}" ax:persistence="persistStream" r:id="rId1"/>
</file>

<file path=word/activeX/activeX119.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22-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6129D-5237-43B4-BE56-3B30D53DC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4534</Words>
  <Characters>25848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Early Education and Care</Company>
  <LinksUpToDate>false</LinksUpToDate>
  <CharactersWithSpaces>30322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elovece</dc:creator>
  <cp:keywords/>
  <dc:description/>
  <cp:lastModifiedBy>elovece</cp:lastModifiedBy>
  <cp:revision>2</cp:revision>
  <dcterms:created xsi:type="dcterms:W3CDTF">2011-07-05T13:55:00Z</dcterms:created>
  <dcterms:modified xsi:type="dcterms:W3CDTF">2011-07-05T13:55:00Z</dcterms:modified>
</cp:coreProperties>
</file>