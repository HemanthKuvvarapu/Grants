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comments.xml" ContentType="application/vnd.openxmlformats-officedocument.wordprocessingml.comments+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07" w:rsidRDefault="00063D41">
      <w:r>
        <w:t>IMPROPER PAYMENT FORM REQUIREMENTS</w:t>
      </w:r>
    </w:p>
    <w:p w:rsidR="00063D41" w:rsidRDefault="00063D41">
      <w:r>
        <w:t>ACF 400 – SECTION I – 100 APPLICATION/RE-DERTERMINATION FORM</w:t>
      </w:r>
    </w:p>
    <w:p w:rsidR="00086234"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5326F" w:rsidRPr="005B6776" w:rsidRDefault="005B6776" w:rsidP="005B6776">
      <w:pPr>
        <w:jc w:val="center"/>
        <w:rPr>
          <w:b/>
          <w:bCs/>
          <w:shd w:val="clear" w:color="auto" w:fill="C24736"/>
        </w:rPr>
      </w:pPr>
      <w:ins w:id="0" w:author="elovece" w:date="2011-07-05T10:07:00Z">
        <w:r>
          <w:rPr>
            <w:rFonts w:ascii="Times New Roman" w:hAnsi="Times New Roman" w:cs="Times New Roman"/>
            <w:b/>
            <w:bCs/>
            <w:sz w:val="24"/>
            <w:szCs w:val="24"/>
          </w:rPr>
          <w:t>100 APPLICATION/RE-DETERMINATION FORMS</w:t>
        </w:r>
      </w:ins>
    </w:p>
    <w:tbl>
      <w:tblPr>
        <w:tblStyle w:val="TableGrid"/>
        <w:tblW w:w="11178" w:type="dxa"/>
        <w:tblLayout w:type="fixed"/>
        <w:tblLook w:val="04A0"/>
      </w:tblPr>
      <w:tblGrid>
        <w:gridCol w:w="2988"/>
        <w:gridCol w:w="4320"/>
        <w:gridCol w:w="900"/>
        <w:gridCol w:w="2970"/>
      </w:tblGrid>
      <w:tr w:rsidR="00063D41" w:rsidTr="0065326F">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970" w:type="dxa"/>
          </w:tcPr>
          <w:p w:rsidR="00063D41" w:rsidRDefault="00E971A3">
            <w:r>
              <w:t xml:space="preserve">RESULTS (4) </w:t>
            </w:r>
          </w:p>
        </w:tc>
      </w:tr>
      <w:tr w:rsidR="00063D41" w:rsidTr="0065326F">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p w:rsidR="00AE6672" w:rsidRPr="00AE6672" w:rsidRDefault="00AE6672">
            <w:pPr>
              <w:rPr>
                <w:color w:val="FF0000"/>
              </w:rPr>
            </w:pP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3F141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25pt;height:18pt" o:ole="">
                              <v:imagedata r:id="rId9" o:title=""/>
                            </v:shape>
                            <w:control r:id="rId10" w:name="DefaultOcxName" w:shapeid="_x0000_i1148"/>
                          </w:object>
                        </w:r>
                      </w:p>
                    </w:tc>
                    <w:tc>
                      <w:tcPr>
                        <w:tcW w:w="2455" w:type="dxa"/>
                        <w:hideMark/>
                      </w:tcPr>
                      <w:p w:rsidR="005B4E3B" w:rsidRPr="00D44B5A" w:rsidRDefault="00D44B5A" w:rsidP="0065326F">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1" w:author="elovece" w:date="2011-07-05T09:58: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gned and Dated Child Care Application and Fee Agreement</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4952" w:type="pct"/>
                    <w:tblCellSpacing w:w="0" w:type="dxa"/>
                    <w:tblLayout w:type="fixed"/>
                    <w:tblCellMar>
                      <w:left w:w="0" w:type="dxa"/>
                      <w:right w:w="0" w:type="dxa"/>
                    </w:tblCellMar>
                    <w:tblLook w:val="04A0"/>
                  </w:tblPr>
                  <w:tblGrid>
                    <w:gridCol w:w="82"/>
                    <w:gridCol w:w="165"/>
                    <w:gridCol w:w="2615"/>
                  </w:tblGrid>
                  <w:tr w:rsidR="00D44B5A" w:rsidRPr="00D44B5A" w:rsidTr="0065326F">
                    <w:trPr>
                      <w:tblCellSpacing w:w="0" w:type="dxa"/>
                    </w:trPr>
                    <w:tc>
                      <w:tcPr>
                        <w:tcW w:w="82"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65" w:type="dxa"/>
                        <w:hideMark/>
                      </w:tcPr>
                      <w:p w:rsidR="00D44B5A" w:rsidRPr="00D44B5A" w:rsidRDefault="003F141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 id="_x0000_i1151" type="#_x0000_t75" style="width:20.25pt;height:18pt" o:ole="">
                              <v:imagedata r:id="rId9" o:title=""/>
                            </v:shape>
                            <w:control r:id="rId12" w:name="DefaultOcxName1" w:shapeid="_x0000_i1151"/>
                          </w:object>
                        </w:r>
                      </w:p>
                    </w:tc>
                    <w:tc>
                      <w:tcPr>
                        <w:tcW w:w="2615" w:type="dxa"/>
                        <w:hideMark/>
                      </w:tcPr>
                      <w:p w:rsidR="00D44B5A" w:rsidDel="0065326F" w:rsidRDefault="00D44B5A" w:rsidP="00D44B5A">
                        <w:pPr>
                          <w:spacing w:after="0" w:line="240" w:lineRule="auto"/>
                          <w:rPr>
                            <w:del w:id="2" w:author="elovece" w:date="2011-07-05T10:03:00Z"/>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3" w:author="elovece" w:date="2011-07-05T10:01: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 xml:space="preserve">gned and Dated </w:t>
                        </w:r>
                        <w:ins w:id="4" w:author="elovece" w:date="2011-07-05T10:01:00Z">
                          <w:r w:rsidR="0065326F">
                            <w:rPr>
                              <w:rFonts w:ascii="Times New Roman" w:eastAsia="Times New Roman" w:hAnsi="Times New Roman" w:cs="Times New Roman"/>
                              <w:sz w:val="24"/>
                              <w:szCs w:val="24"/>
                            </w:rPr>
                            <w:t xml:space="preserve">   </w:t>
                          </w:r>
                        </w:ins>
                        <w:r w:rsidRPr="00D44B5A">
                          <w:rPr>
                            <w:rFonts w:ascii="Times New Roman" w:eastAsia="Times New Roman" w:hAnsi="Times New Roman" w:cs="Times New Roman"/>
                            <w:sz w:val="24"/>
                            <w:szCs w:val="24"/>
                          </w:rPr>
                          <w:t xml:space="preserve">Financial Assistance Statement </w:t>
                        </w:r>
                      </w:p>
                      <w:p w:rsidR="00AE6672" w:rsidDel="0065326F" w:rsidRDefault="00AE6672" w:rsidP="00AE6672">
                        <w:pPr>
                          <w:spacing w:after="0" w:line="240" w:lineRule="auto"/>
                          <w:rPr>
                            <w:del w:id="5" w:author="elovece" w:date="2011-07-05T10:03:00Z"/>
                            <w:rFonts w:ascii="Times New Roman" w:eastAsia="Times New Roman" w:hAnsi="Times New Roman" w:cs="Times New Roman"/>
                            <w:sz w:val="24"/>
                            <w:szCs w:val="24"/>
                            <w:highlight w:val="yellow"/>
                          </w:rPr>
                        </w:pPr>
                      </w:p>
                      <w:p w:rsidR="005B4E3B" w:rsidRPr="00D44B5A" w:rsidRDefault="005B4E3B" w:rsidP="0065326F">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3F141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 id="_x0000_i1154" type="#_x0000_t75" style="width:20.25pt;height:18pt" o:ole="">
                              <v:imagedata r:id="rId9" o:title=""/>
                            </v:shape>
                            <w:control r:id="rId13" w:name="DefaultOcxName2" w:shapeid="_x0000_i1154"/>
                          </w:object>
                        </w:r>
                      </w:p>
                    </w:tc>
                    <w:tc>
                      <w:tcPr>
                        <w:tcW w:w="2410" w:type="dxa"/>
                        <w:hideMark/>
                      </w:tcPr>
                      <w:p w:rsidR="0065326F" w:rsidRDefault="0065326F" w:rsidP="0065326F">
                        <w:pPr>
                          <w:spacing w:after="0" w:line="240" w:lineRule="auto"/>
                          <w:rPr>
                            <w:ins w:id="6" w:author="elovece" w:date="2011-07-05T10:02:00Z"/>
                            <w:rFonts w:ascii="Times New Roman" w:eastAsia="Times New Roman" w:hAnsi="Times New Roman" w:cs="Times New Roman"/>
                            <w:sz w:val="24"/>
                            <w:szCs w:val="24"/>
                          </w:rPr>
                        </w:pPr>
                        <w:ins w:id="7" w:author="elovece" w:date="2011-07-05T10:02:00Z">
                          <w:r>
                            <w:rPr>
                              <w:rFonts w:ascii="Times New Roman" w:eastAsia="Times New Roman" w:hAnsi="Times New Roman" w:cs="Times New Roman"/>
                              <w:sz w:val="24"/>
                              <w:szCs w:val="24"/>
                              <w:highlight w:val="yellow"/>
                            </w:rPr>
                            <w:t xml:space="preserve">Si Signed and Dated </w:t>
                          </w:r>
                          <w:r w:rsidRPr="005B4E3B">
                            <w:rPr>
                              <w:rFonts w:ascii="Times New Roman" w:eastAsia="Times New Roman" w:hAnsi="Times New Roman" w:cs="Times New Roman"/>
                              <w:sz w:val="24"/>
                              <w:szCs w:val="24"/>
                              <w:highlight w:val="yellow"/>
                            </w:rPr>
                            <w:t>C</w:t>
                          </w:r>
                          <w:r>
                            <w:rPr>
                              <w:rFonts w:ascii="Times New Roman" w:eastAsia="Times New Roman" w:hAnsi="Times New Roman" w:cs="Times New Roman"/>
                              <w:sz w:val="24"/>
                              <w:szCs w:val="24"/>
                              <w:highlight w:val="yellow"/>
                            </w:rPr>
                            <w:t>hild Care</w:t>
                          </w:r>
                          <w:r w:rsidRPr="005B4E3B">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V</w:t>
                          </w:r>
                          <w:r w:rsidRPr="005B4E3B">
                            <w:rPr>
                              <w:rFonts w:ascii="Times New Roman" w:eastAsia="Times New Roman" w:hAnsi="Times New Roman" w:cs="Times New Roman"/>
                              <w:sz w:val="24"/>
                              <w:szCs w:val="24"/>
                              <w:highlight w:val="yellow"/>
                            </w:rPr>
                            <w:t>oucher (applies to subsidy type voucher only)</w:t>
                          </w:r>
                        </w:ins>
                      </w:p>
                      <w:p w:rsidR="005B4E3B" w:rsidDel="00FB6F94" w:rsidRDefault="005B4E3B" w:rsidP="00D44B5A">
                        <w:pPr>
                          <w:spacing w:after="0" w:line="240" w:lineRule="auto"/>
                          <w:rPr>
                            <w:del w:id="8" w:author="elovece" w:date="2011-07-05T10:03:00Z"/>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 Attendance Notification</w:t>
                        </w: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requirement)</w:t>
                        </w:r>
                      </w:p>
                      <w:p w:rsidR="005B4E3B" w:rsidDel="00AF40AA" w:rsidRDefault="005B4E3B" w:rsidP="00D44B5A">
                        <w:pPr>
                          <w:spacing w:after="0" w:line="240" w:lineRule="auto"/>
                          <w:rPr>
                            <w:del w:id="9" w:author="elovece" w:date="2011-07-05T10:03:00Z"/>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97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 ARRA</w:t>
      </w:r>
      <w:r w:rsidR="00B361D4">
        <w:t xml:space="preserve"> (no different business rules – same as IE)</w:t>
      </w:r>
      <w:ins w:id="10" w:author="tsharpe" w:date="2011-08-10T13:15:00Z">
        <w:r w:rsidR="003B7968">
          <w:t xml:space="preserve"> If DTA or </w:t>
        </w:r>
        <w:proofErr w:type="gramStart"/>
        <w:r w:rsidR="003B7968">
          <w:t>DCF ,</w:t>
        </w:r>
        <w:proofErr w:type="gramEnd"/>
        <w:r w:rsidR="003B7968">
          <w:t xml:space="preserve"> sign all three signed items. If IE with voucher, then sign all three. If no voucher then sign 2 (exclude voucher)</w:t>
        </w:r>
      </w:ins>
    </w:p>
    <w:p w:rsidR="005B4E3B" w:rsidRDefault="005B4E3B" w:rsidP="005B4E3B">
      <w:pPr>
        <w:pStyle w:val="ListParagraph"/>
        <w:numPr>
          <w:ilvl w:val="0"/>
          <w:numId w:val="14"/>
        </w:numPr>
      </w:pPr>
      <w:r>
        <w:t>Contract – IE</w:t>
      </w:r>
      <w:r w:rsidR="00B361D4">
        <w:t xml:space="preserve"> (includes Teen Parent contracts? – no different business rules)</w:t>
      </w:r>
      <w:r>
        <w:t>, DCF</w:t>
      </w:r>
      <w:ins w:id="11" w:author="Tom Weierman" w:date="2011-06-06T09:57:00Z">
        <w:r w:rsidR="00B361D4">
          <w:t xml:space="preserve">, </w:t>
        </w:r>
      </w:ins>
      <w:del w:id="12" w:author="Tom Weierman" w:date="2011-06-06T09:57:00Z">
        <w:r w:rsidDel="00B361D4">
          <w:delText xml:space="preserve"> (</w:delText>
        </w:r>
      </w:del>
      <w:r>
        <w:t>DHCD</w:t>
      </w:r>
      <w:del w:id="13" w:author="Tom Weierman" w:date="2011-06-06T09:57:00Z">
        <w:r w:rsidDel="00B361D4">
          <w:delText>)</w:delText>
        </w:r>
      </w:del>
      <w:r>
        <w:t>, ARRA</w:t>
      </w:r>
      <w:r w:rsidR="00B361D4">
        <w:t xml:space="preserve"> (no different business rules – same as IE)</w:t>
      </w:r>
      <w:ins w:id="14" w:author="tsharpe" w:date="2011-08-10T13:18:00Z">
        <w:r w:rsidR="003B7968">
          <w:t xml:space="preserve">. </w:t>
        </w:r>
      </w:ins>
      <w:ins w:id="15" w:author="tsharpe" w:date="2011-08-10T13:20:00Z">
        <w:r w:rsidR="00A373B4">
          <w:t>All signed except the signed voucher section</w:t>
        </w:r>
      </w:ins>
    </w:p>
    <w:p w:rsidR="00E92117" w:rsidRDefault="00E92117" w:rsidP="005B4E3B">
      <w:pPr>
        <w:pStyle w:val="ListParagraph"/>
        <w:numPr>
          <w:ilvl w:val="0"/>
          <w:numId w:val="14"/>
        </w:numPr>
        <w:rPr>
          <w:ins w:id="16" w:author="tsharpe" w:date="2011-07-19T11:19:00Z"/>
        </w:rPr>
      </w:pPr>
      <w:r>
        <w:t>A</w:t>
      </w:r>
      <w:r w:rsidR="00B361D4">
        <w:t>ssessment</w:t>
      </w:r>
      <w:r>
        <w:t xml:space="preserve"> Type – initial and reassessment. </w:t>
      </w:r>
    </w:p>
    <w:p w:rsidR="00D710D0" w:rsidRDefault="00D710D0" w:rsidP="005B4E3B">
      <w:pPr>
        <w:pStyle w:val="ListParagraph"/>
        <w:numPr>
          <w:ilvl w:val="0"/>
          <w:numId w:val="14"/>
        </w:numPr>
      </w:pPr>
      <w:ins w:id="17" w:author="tsharpe" w:date="2011-07-19T11:19:00Z">
        <w:r>
          <w:t xml:space="preserve">  Attendance notification is not to be considered in  erro</w:t>
        </w:r>
      </w:ins>
      <w:ins w:id="18" w:author="tsharpe" w:date="2011-07-19T11:20:00Z">
        <w:r>
          <w:t>r count</w:t>
        </w:r>
      </w:ins>
    </w:p>
    <w:p w:rsidR="00063D41" w:rsidRDefault="00063D41" w:rsidP="005B4E3B">
      <w:pPr>
        <w:pStyle w:val="ListParagraph"/>
        <w:numPr>
          <w:ilvl w:val="0"/>
          <w:numId w:val="14"/>
        </w:numPr>
      </w:pPr>
      <w:r>
        <w:lastRenderedPageBreak/>
        <w:br w:type="page"/>
      </w:r>
    </w:p>
    <w:p w:rsidR="00063D41" w:rsidRDefault="00063D41" w:rsidP="00063D41">
      <w:r>
        <w:lastRenderedPageBreak/>
        <w:t>IMPROPER PAYMENT FORM REQUIREMENTS</w:t>
      </w:r>
    </w:p>
    <w:p w:rsidR="00063D41" w:rsidDel="00AE2DCF" w:rsidRDefault="00063D41" w:rsidP="00063D41">
      <w:pPr>
        <w:rPr>
          <w:del w:id="19" w:author="tsharpe" w:date="2011-07-19T11:07:00Z"/>
        </w:rPr>
      </w:pPr>
      <w:r>
        <w:t>ACF 400 – SECTION I</w:t>
      </w:r>
      <w:ins w:id="20" w:author="tsharpe" w:date="2011-07-19T11:08:00Z">
        <w:r w:rsidR="00AE2DCF">
          <w:t>I Priority Group Placement (instead of Section I)</w:t>
        </w:r>
      </w:ins>
      <w:r>
        <w:t xml:space="preserve"> – </w:t>
      </w:r>
      <w:r w:rsidR="00A477B5" w:rsidRPr="00A477B5">
        <w:rPr>
          <w:strike/>
        </w:rPr>
        <w:t>200 PRIORITY GROUP PLACEMENT</w:t>
      </w:r>
      <w:ins w:id="21" w:author="tsharpe" w:date="2011-07-19T11:06:00Z">
        <w:r w:rsidR="00AE2DCF">
          <w:t xml:space="preserve"> </w:t>
        </w:r>
      </w:ins>
    </w:p>
    <w:p w:rsidR="00063D41" w:rsidRDefault="009B5E56" w:rsidP="00063D41">
      <w:pPr>
        <w:rPr>
          <w:ins w:id="22" w:author="elovece" w:date="2011-07-05T10:05:00Z"/>
        </w:rPr>
      </w:pPr>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B6776" w:rsidRDefault="005B6776" w:rsidP="005B6776">
      <w:pPr>
        <w:jc w:val="center"/>
      </w:pPr>
      <w:ins w:id="23" w:author="elovece" w:date="2011-07-05T10:05:00Z">
        <w:r>
          <w:rPr>
            <w:rFonts w:ascii="Times New Roman" w:hAnsi="Times New Roman" w:cs="Times New Roman"/>
            <w:b/>
            <w:bCs/>
            <w:sz w:val="24"/>
            <w:szCs w:val="24"/>
          </w:rPr>
          <w:t xml:space="preserve">200 PRIORITY GROUP </w:t>
        </w:r>
        <w:proofErr w:type="gramStart"/>
        <w:r>
          <w:rPr>
            <w:rFonts w:ascii="Times New Roman" w:hAnsi="Times New Roman" w:cs="Times New Roman"/>
            <w:b/>
            <w:bCs/>
            <w:sz w:val="24"/>
            <w:szCs w:val="24"/>
          </w:rPr>
          <w:t>PLACEMENT</w:t>
        </w:r>
      </w:ins>
      <w:proofErr w:type="gramEnd"/>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 xml:space="preserve">Determine if client meets criteria of any State-designated priority groups, e.g., special needs </w:t>
            </w:r>
            <w:r w:rsidR="00EE3C40">
              <w:t>and/</w:t>
            </w:r>
            <w:r>
              <w:t>or low income</w:t>
            </w:r>
            <w:ins w:id="24" w:author="Tom Weierman" w:date="2011-06-06T10:01:00Z">
              <w:r w:rsidR="00EE3C40">
                <w:t>.</w:t>
              </w:r>
            </w:ins>
          </w:p>
        </w:tc>
        <w:tc>
          <w:tcPr>
            <w:tcW w:w="4230" w:type="dxa"/>
          </w:tcPr>
          <w:p w:rsidR="00E971A3" w:rsidRDefault="00111B7E" w:rsidP="00111B7E">
            <w:pPr>
              <w:pStyle w:val="ListParagraph"/>
              <w:numPr>
                <w:ilvl w:val="0"/>
                <w:numId w:val="15"/>
              </w:numPr>
              <w:ind w:left="216" w:hanging="216"/>
            </w:pPr>
            <w:r>
              <w:t>DTA Autho</w:t>
            </w:r>
            <w:r w:rsidR="00EE3C40">
              <w:t>rization</w:t>
            </w:r>
          </w:p>
          <w:p w:rsidR="00111B7E" w:rsidRDefault="00111B7E" w:rsidP="00111B7E">
            <w:pPr>
              <w:pStyle w:val="ListParagraph"/>
              <w:ind w:left="216"/>
            </w:pPr>
            <w:r>
              <w:t xml:space="preserve">_ TAFDC </w:t>
            </w:r>
            <w:r w:rsidR="00EE3C40">
              <w:t>family</w:t>
            </w:r>
          </w:p>
          <w:p w:rsidR="00111B7E" w:rsidRDefault="00111B7E" w:rsidP="00111B7E">
            <w:pPr>
              <w:pStyle w:val="ListParagraph"/>
              <w:ind w:left="216"/>
            </w:pPr>
            <w:r>
              <w:t xml:space="preserve">_ Transitional </w:t>
            </w:r>
            <w:r w:rsidR="00EE3C40">
              <w:t>family</w:t>
            </w:r>
          </w:p>
          <w:p w:rsidR="00111B7E" w:rsidRDefault="00111B7E" w:rsidP="00111B7E">
            <w:pPr>
              <w:pStyle w:val="ListParagraph"/>
              <w:ind w:left="0"/>
            </w:pPr>
            <w:r>
              <w:t>-   DCF Autho</w:t>
            </w:r>
            <w:r w:rsidR="00EE3C40">
              <w:t>rization</w:t>
            </w:r>
          </w:p>
          <w:p w:rsidR="00111B7E" w:rsidRDefault="00111B7E" w:rsidP="00111B7E">
            <w:pPr>
              <w:pStyle w:val="ListParagraph"/>
              <w:ind w:left="0"/>
            </w:pPr>
            <w:r>
              <w:t xml:space="preserve">    _ </w:t>
            </w:r>
            <w:r w:rsidR="00EE3C40">
              <w:t xml:space="preserve">Supportive </w:t>
            </w:r>
            <w:r>
              <w:t>Autho</w:t>
            </w:r>
            <w:r w:rsidR="00EE3C40">
              <w:t>rization</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r w:rsidR="00EE3C40">
              <w:t xml:space="preserve"> </w:t>
            </w:r>
            <w:r w:rsidR="00EE3C40" w:rsidRPr="00EE3C40">
              <w:t>(state ID card, military dependent's card, or passport) that lists DOB</w:t>
            </w:r>
          </w:p>
          <w:p w:rsidR="00F57733" w:rsidRDefault="00F57733" w:rsidP="00F27759">
            <w:pPr>
              <w:ind w:left="216"/>
            </w:pPr>
          </w:p>
          <w:p w:rsidR="00111B7E" w:rsidDel="0067528F" w:rsidRDefault="00111B7E" w:rsidP="0067528F">
            <w:pPr>
              <w:rPr>
                <w:del w:id="25" w:author="elovece" w:date="2011-07-05T10:20:00Z"/>
              </w:rPr>
            </w:pPr>
          </w:p>
          <w:p w:rsidR="00111B7E" w:rsidDel="0067528F" w:rsidRDefault="00111B7E" w:rsidP="00111B7E">
            <w:pPr>
              <w:rPr>
                <w:del w:id="26" w:author="elovece" w:date="2011-07-05T10:20:00Z"/>
              </w:rPr>
            </w:pPr>
          </w:p>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65326F" w:rsidRDefault="0065326F">
            <w:pPr>
              <w:pStyle w:val="ListParagraph"/>
              <w:ind w:left="0"/>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Pr="00936F89" w:rsidRDefault="00063D41" w:rsidP="00063D41">
      <w:pPr>
        <w:rPr>
          <w:strike/>
        </w:rPr>
      </w:pPr>
      <w:r>
        <w:t>ACF 400 – SECTION I</w:t>
      </w:r>
      <w:ins w:id="27" w:author="tsharpe" w:date="2011-07-19T11:08:00Z">
        <w:r w:rsidR="00AE2DCF">
          <w:t>II General Program Requirements instead of Section I…</w:t>
        </w:r>
      </w:ins>
      <w:r>
        <w:t xml:space="preserve"> – </w:t>
      </w:r>
      <w:r w:rsidR="00A477B5" w:rsidRPr="00A477B5">
        <w:rPr>
          <w:strike/>
        </w:rPr>
        <w:t>300 QUALIFYING HEAD OF HOUSEHOLD</w:t>
      </w:r>
    </w:p>
    <w:p w:rsidR="00063D41" w:rsidRDefault="009B5E56" w:rsidP="00063D41">
      <w:pPr>
        <w:rPr>
          <w:ins w:id="28" w:author="elovece" w:date="2011-07-05T10:20:00Z"/>
        </w:rPr>
      </w:pPr>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50B27" w:rsidRDefault="00D50B27" w:rsidP="00D50B27">
      <w:pPr>
        <w:jc w:val="center"/>
      </w:pPr>
      <w:ins w:id="29" w:author="elovece" w:date="2011-07-05T10:22:00Z">
        <w:r>
          <w:rPr>
            <w:rFonts w:ascii="Times New Roman" w:hAnsi="Times New Roman" w:cs="Times New Roman"/>
            <w:b/>
            <w:bCs/>
            <w:sz w:val="24"/>
            <w:szCs w:val="24"/>
          </w:rPr>
          <w:t>300 QUALIFYING HEAD OF HOUSEHOLD</w:t>
        </w:r>
      </w:ins>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pPr>
              <w:rPr>
                <w:ins w:id="30" w:author="Tom Weierman" w:date="2011-06-06T10:08:00Z"/>
              </w:rPr>
            </w:pPr>
            <w:r>
              <w:t>Determine if client meets parent definition (parent means a parent by blood, marriage or adoption and also means a legal guardian, or other person standing in loco parentis), e.g., (1) parent, (2) step-parent, (3) legal guardian, (4) needy caretaker relative, or (5) spouse of same.</w:t>
            </w:r>
          </w:p>
          <w:p w:rsidR="00EE3C40" w:rsidRDefault="00EE3C40" w:rsidP="00D44B5A">
            <w:pPr>
              <w:rPr>
                <w:ins w:id="31" w:author="Tom Weierman" w:date="2011-06-06T10:08:00Z"/>
              </w:rPr>
            </w:pPr>
          </w:p>
          <w:p w:rsidR="00EE3C40" w:rsidRDefault="00EE3C40" w:rsidP="00D44B5A">
            <w:pPr>
              <w:rPr>
                <w:ins w:id="32" w:author="Tom Weierman" w:date="2011-06-06T10:29:00Z"/>
              </w:rPr>
            </w:pPr>
            <w:ins w:id="33" w:author="Tom Weierman" w:date="2011-06-06T10:08:00Z">
              <w:r>
                <w:t xml:space="preserve">In Massachusetts, a qualifying head of household may also include: (1) foster parents; or (2) caretakers, which is defined at 606 CMR 10.02 as a </w:t>
              </w:r>
            </w:ins>
            <w:ins w:id="34" w:author="Tom Weierman" w:date="2011-06-06T10:09:00Z">
              <w:r>
                <w:t>“person who lives with, supervises and cares for a child or children whose parents do not live in the home.</w:t>
              </w:r>
            </w:ins>
            <w:ins w:id="35" w:author="Tom Weierman" w:date="2011-06-06T10:10:00Z">
              <w:r>
                <w:t>”</w:t>
              </w:r>
            </w:ins>
          </w:p>
          <w:p w:rsidR="001654F7" w:rsidRDefault="001654F7" w:rsidP="00D44B5A">
            <w:pPr>
              <w:rPr>
                <w:ins w:id="36" w:author="Tom Weierman" w:date="2011-06-06T10:29:00Z"/>
              </w:rPr>
            </w:pPr>
          </w:p>
          <w:p w:rsidR="001654F7" w:rsidRDefault="001654F7" w:rsidP="00D44B5A">
            <w:ins w:id="37" w:author="Tom Weierman" w:date="2011-06-06T10:29:00Z">
              <w:r>
                <w:t>Head of Household Applicants are required to verify his/her relationship to the child and submit a current photo identification document.</w:t>
              </w:r>
            </w:ins>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3F141A"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lastRenderedPageBreak/>
                    <w:object w:dxaOrig="1440" w:dyaOrig="1440">
                      <v:shape id="_x0000_i1157" type="#_x0000_t75" style="width:20.25pt;height:18pt" o:ole="">
                        <v:imagedata r:id="rId9" o:title=""/>
                      </v:shape>
                      <w:control r:id="rId14" w:name="DefaultOcxName3" w:shapeid="_x0000_i1157"/>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7D23EE"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Parent</w:t>
                  </w: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0" type="#_x0000_t75" style="width:20.25pt;height:18pt" o:ole="">
                                    <v:imagedata r:id="rId9" o:title=""/>
                                  </v:shape>
                                  <w:control r:id="rId15" w:name="DefaultOcxName8" w:shapeid="_x0000_i1160"/>
                                </w:object>
                              </w:r>
                            </w:p>
                          </w:tc>
                          <w:tc>
                            <w:tcPr>
                              <w:tcW w:w="0" w:type="auto"/>
                              <w:hideMark/>
                            </w:tcPr>
                            <w:p w:rsidR="00D50B27" w:rsidRDefault="00024D60" w:rsidP="00CB79CC">
                              <w:pPr>
                                <w:spacing w:after="0" w:line="240" w:lineRule="auto"/>
                                <w:rPr>
                                  <w:ins w:id="38" w:author="Tom Weierman" w:date="2011-06-06T10:13:00Z"/>
                                  <w:rFonts w:ascii="Times New Roman" w:eastAsia="Times New Roman" w:hAnsi="Times New Roman" w:cs="Times New Roman"/>
                                  <w:sz w:val="24"/>
                                  <w:szCs w:val="24"/>
                                </w:rPr>
                              </w:pPr>
                              <w:ins w:id="39" w:author="tsharpe" w:date="2011-07-05T11:26:00Z">
                                <w:r>
                                  <w:rPr>
                                    <w:rFonts w:ascii="Times New Roman" w:eastAsia="Times New Roman" w:hAnsi="Times New Roman" w:cs="Times New Roman"/>
                                    <w:sz w:val="24"/>
                                    <w:szCs w:val="24"/>
                                  </w:rPr>
                                  <w:t xml:space="preserve">NOTE </w:t>
                                </w:r>
                              </w:ins>
                              <w:ins w:id="40" w:author="tsharpe" w:date="2011-07-05T11:27:00Z">
                                <w:r>
                                  <w:rPr>
                                    <w:rFonts w:ascii="Times New Roman" w:eastAsia="Times New Roman" w:hAnsi="Times New Roman" w:cs="Times New Roman"/>
                                    <w:sz w:val="24"/>
                                    <w:szCs w:val="24"/>
                                  </w:rPr>
                                  <w:t xml:space="preserve"> (no check box needed)</w:t>
                                </w:r>
                              </w:ins>
                              <w:ins w:id="41" w:author="tsharpe" w:date="2011-07-05T11:26:00Z">
                                <w:r>
                                  <w:rPr>
                                    <w:rFonts w:ascii="Times New Roman" w:eastAsia="Times New Roman" w:hAnsi="Times New Roman" w:cs="Times New Roman"/>
                                    <w:sz w:val="24"/>
                                    <w:szCs w:val="24"/>
                                  </w:rPr>
                                  <w:t>:</w:t>
                                </w:r>
                              </w:ins>
                            </w:p>
                            <w:p w:rsidR="007D23EE" w:rsidRP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child care authorization is based on a referral from either DTA or DCF, the only documentation needed to verify that the child is residing with a qualifying head of household is the “Identity” documentation below.</w:t>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3" type="#_x0000_t75" style="width:20.25pt;height:18pt" o:ole="">
                                    <v:imagedata r:id="rId9" o:title=""/>
                                  </v:shape>
                                  <w:control r:id="rId16" w:name="DefaultOcxName11" w:shapeid="_x0000_i116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r w:rsidR="007D23EE">
                                <w:rPr>
                                  <w:rFonts w:ascii="Times New Roman" w:eastAsia="Times New Roman" w:hAnsi="Times New Roman" w:cs="Times New Roman"/>
                                  <w:sz w:val="24"/>
                                  <w:szCs w:val="24"/>
                                </w:rPr>
                                <w:t>(only required if birth certificate is not submitted)</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6" type="#_x0000_t75" style="width:20.25pt;height:18pt" o:ole="">
                                    <v:imagedata r:id="rId9" o:title=""/>
                                  </v:shape>
                                  <w:control r:id="rId17" w:name="DefaultOcxName21" w:shapeid="_x0000_i116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69" type="#_x0000_t75" style="width:20.25pt;height:18pt" o:ole="">
                                    <v:imagedata r:id="rId9" o:title=""/>
                                  </v:shape>
                                  <w:control r:id="rId18" w:name="DefaultOcxName31" w:shapeid="_x0000_i116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72" type="#_x0000_t75" style="width:20.25pt;height:18pt" o:ole="">
                                    <v:imagedata r:id="rId9" o:title=""/>
                                  </v:shape>
                                  <w:control r:id="rId19" w:name="DefaultOcxName4" w:shapeid="_x0000_i1172"/>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75" type="#_x0000_t75" style="width:20.25pt;height:18pt" o:ole="">
                                    <v:imagedata r:id="rId9" o:title=""/>
                                  </v:shape>
                                  <w:control r:id="rId20" w:name="DefaultOcxName5" w:shapeid="_x0000_i1175"/>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ins w:id="42" w:author="Tom Weierman" w:date="2011-06-06T10:17:00Z">
                                <w:r w:rsidR="007D23EE">
                                  <w:rPr>
                                    <w:rFonts w:ascii="Times New Roman" w:eastAsia="Times New Roman" w:hAnsi="Times New Roman" w:cs="Times New Roman"/>
                                    <w:sz w:val="24"/>
                                    <w:szCs w:val="24"/>
                                  </w:rPr>
                                  <w:br/>
                                </w:r>
                              </w:ins>
                            </w:p>
                            <w:p w:rsidR="007D23EE" w:rsidRDefault="007D23EE" w:rsidP="007D23EE">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child resides with a </w:t>
                              </w:r>
                              <w:r w:rsidR="00CB79CC">
                                <w:rPr>
                                  <w:rFonts w:ascii="Times New Roman" w:eastAsia="Times New Roman" w:hAnsi="Times New Roman" w:cs="Times New Roman"/>
                                  <w:sz w:val="24"/>
                                  <w:szCs w:val="24"/>
                                </w:rPr>
                                <w:t>Legal guardian</w:t>
                              </w:r>
                              <w:r>
                                <w:rPr>
                                  <w:rFonts w:ascii="Times New Roman" w:eastAsia="Times New Roman" w:hAnsi="Times New Roman" w:cs="Times New Roman"/>
                                  <w:sz w:val="24"/>
                                  <w:szCs w:val="24"/>
                                </w:rPr>
                                <w:t xml:space="preserve"> file must contain: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3F141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178" type="#_x0000_t75" style="width:20.25pt;height:18pt" o:ole="">
                                    <v:imagedata r:id="rId9" o:title=""/>
                                  </v:shape>
                                  <w:control r:id="rId21" w:name="DefaultOcxName6" w:shapeid="_x0000_i1178"/>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w:t>
                              </w:r>
                              <w:proofErr w:type="spellStart"/>
                              <w:r w:rsidRPr="00CB79CC">
                                <w:rPr>
                                  <w:rFonts w:ascii="Times New Roman" w:eastAsia="Times New Roman" w:hAnsi="Times New Roman" w:cs="Times New Roman"/>
                                  <w:sz w:val="24"/>
                                  <w:szCs w:val="24"/>
                                </w:rPr>
                                <w:lastRenderedPageBreak/>
                                <w:t>tem</w:t>
                              </w:r>
                              <w:ins w:id="43" w:author="tsharpe" w:date="2011-07-12T10:20:00Z">
                                <w:r w:rsidR="000C1E4D">
                                  <w:rPr>
                                    <w:rFonts w:ascii="Times New Roman" w:eastAsia="Times New Roman" w:hAnsi="Times New Roman" w:cs="Times New Roman"/>
                                    <w:sz w:val="24"/>
                                    <w:szCs w:val="24"/>
                                  </w:rPr>
                                  <w:t>tem</w:t>
                                </w:r>
                              </w:ins>
                              <w:r w:rsidRPr="00CB79CC">
                                <w:rPr>
                                  <w:rFonts w:ascii="Times New Roman" w:eastAsia="Times New Roman" w:hAnsi="Times New Roman" w:cs="Times New Roman"/>
                                  <w:sz w:val="24"/>
                                  <w:szCs w:val="24"/>
                                </w:rPr>
                                <w:t>porary</w:t>
                              </w:r>
                              <w:proofErr w:type="spellEnd"/>
                              <w:r w:rsidRPr="00CB79CC">
                                <w:rPr>
                                  <w:rFonts w:ascii="Times New Roman" w:eastAsia="Times New Roman" w:hAnsi="Times New Roman" w:cs="Times New Roman"/>
                                  <w:sz w:val="24"/>
                                  <w:szCs w:val="24"/>
                                </w:rPr>
                                <w:t xml:space="preserve">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lastRenderedPageBreak/>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pPr>
                                <w:rPr>
                                  <w:sz w:val="24"/>
                                  <w:szCs w:val="24"/>
                                </w:rPr>
                              </w:pPr>
                              <w:r>
                                <w:object w:dxaOrig="1440" w:dyaOrig="1440">
                                  <v:shape id="_x0000_i1181" type="#_x0000_t75" style="width:20.25pt;height:18pt" o:ole="">
                                    <v:imagedata r:id="rId9" o:title=""/>
                                  </v:shape>
                                  <w:control r:id="rId22" w:name="DefaultOcxName10" w:shapeid="_x0000_i1181"/>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rsidP="00670A37">
                              <w:pPr>
                                <w:rPr>
                                  <w:sz w:val="24"/>
                                  <w:szCs w:val="24"/>
                                </w:rPr>
                              </w:pPr>
                              <w:r>
                                <w:object w:dxaOrig="1440" w:dyaOrig="1440">
                                  <v:shape id="_x0000_i1184" type="#_x0000_t75" style="width:20.25pt;height:18pt" o:ole="">
                                    <v:imagedata r:id="rId9" o:title=""/>
                                  </v:shape>
                                  <w:control r:id="rId23" w:name="DefaultOcxName101" w:shapeid="_x0000_i1184"/>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rsidP="00670A37">
                              <w:pPr>
                                <w:rPr>
                                  <w:sz w:val="24"/>
                                  <w:szCs w:val="24"/>
                                </w:rPr>
                              </w:pPr>
                              <w:r>
                                <w:object w:dxaOrig="1440" w:dyaOrig="1440">
                                  <v:shape id="_x0000_i1187" type="#_x0000_t75" style="width:20.25pt;height:18pt" o:ole="">
                                    <v:imagedata r:id="rId9" o:title=""/>
                                  </v:shape>
                                  <w:control r:id="rId24" w:name="DefaultOcxName1011" w:shapeid="_x0000_i1187"/>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rsidP="00670A37">
                              <w:pPr>
                                <w:rPr>
                                  <w:sz w:val="24"/>
                                  <w:szCs w:val="24"/>
                                </w:rPr>
                              </w:pPr>
                              <w:r>
                                <w:object w:dxaOrig="1440" w:dyaOrig="1440">
                                  <v:shape id="_x0000_i1190" type="#_x0000_t75" style="width:20.25pt;height:18pt" o:ole="">
                                    <v:imagedata r:id="rId9" o:title=""/>
                                  </v:shape>
                                  <w:control r:id="rId25" w:name="DefaultOcxName1012" w:shapeid="_x0000_i119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pPr>
                                <w:rPr>
                                  <w:sz w:val="24"/>
                                  <w:szCs w:val="24"/>
                                </w:rPr>
                              </w:pPr>
                              <w:r>
                                <w:object w:dxaOrig="1440" w:dyaOrig="1440">
                                  <v:shape id="_x0000_i1193" type="#_x0000_t75" style="width:20.25pt;height:18pt" o:ole="">
                                    <v:imagedata r:id="rId9" o:title=""/>
                                  </v:shape>
                                  <w:control r:id="rId26" w:name="DefaultOcxName13" w:shapeid="_x0000_i1193"/>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pPr>
                                <w:rPr>
                                  <w:sz w:val="24"/>
                                  <w:szCs w:val="24"/>
                                </w:rPr>
                              </w:pPr>
                              <w:r>
                                <w:object w:dxaOrig="1440" w:dyaOrig="1440">
                                  <v:shape id="_x0000_i1196" type="#_x0000_t75" style="width:20.25pt;height:18pt" o:ole="">
                                    <v:imagedata r:id="rId9" o:title=""/>
                                  </v:shape>
                                  <w:control r:id="rId27" w:name="DefaultOcxName32" w:shapeid="_x0000_i1196"/>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3F141A">
                              <w:pPr>
                                <w:rPr>
                                  <w:sz w:val="24"/>
                                  <w:szCs w:val="24"/>
                                </w:rPr>
                              </w:pPr>
                              <w:r>
                                <w:object w:dxaOrig="1440" w:dyaOrig="1440">
                                  <v:shape id="_x0000_i1199" type="#_x0000_t75" style="width:20.25pt;height:18pt" o:ole="">
                                    <v:imagedata r:id="rId9" o:title=""/>
                                  </v:shape>
                                  <w:control r:id="rId28" w:name="DefaultOcxName41" w:shapeid="_x0000_i1199"/>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 xml:space="preserve">ACF 400 – SECTION I – </w:t>
      </w:r>
      <w:r w:rsidR="00A477B5" w:rsidRPr="00A477B5">
        <w:rPr>
          <w:strike/>
        </w:rPr>
        <w:t>310 RESIDENCY</w:t>
      </w:r>
      <w:ins w:id="44" w:author="elovece" w:date="2011-07-29T09:12:00Z">
        <w:r w:rsidR="002F14B5">
          <w:rPr>
            <w:strike/>
          </w:rPr>
          <w:t xml:space="preserve"> </w:t>
        </w:r>
        <w:r w:rsidR="00A477B5" w:rsidRPr="00A477B5">
          <w:t>change</w:t>
        </w:r>
        <w:r w:rsidR="002F14B5">
          <w:t xml:space="preserve"> to Section III. General Program Requirements</w:t>
        </w:r>
      </w:ins>
    </w:p>
    <w:p w:rsidR="00063D41" w:rsidRDefault="009B5E56" w:rsidP="00063D41">
      <w:pPr>
        <w:rPr>
          <w:ins w:id="45" w:author="elovece" w:date="2011-07-05T10:25:00Z"/>
        </w:rPr>
      </w:pPr>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C00A92" w:rsidRDefault="00C00A92" w:rsidP="00C00A92">
      <w:pPr>
        <w:jc w:val="center"/>
      </w:pPr>
      <w:ins w:id="46" w:author="elovece" w:date="2011-07-05T10:25:00Z">
        <w:r>
          <w:rPr>
            <w:rFonts w:ascii="Times New Roman" w:hAnsi="Times New Roman" w:cs="Times New Roman"/>
            <w:b/>
            <w:bCs/>
            <w:sz w:val="24"/>
            <w:szCs w:val="24"/>
          </w:rPr>
          <w:t xml:space="preserve">310 </w:t>
        </w:r>
        <w:proofErr w:type="gramStart"/>
        <w:r>
          <w:rPr>
            <w:rFonts w:ascii="Times New Roman" w:hAnsi="Times New Roman" w:cs="Times New Roman"/>
            <w:b/>
            <w:bCs/>
            <w:sz w:val="24"/>
            <w:szCs w:val="24"/>
          </w:rPr>
          <w:t>RESIDENCY</w:t>
        </w:r>
      </w:ins>
      <w:proofErr w:type="gramEnd"/>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2" type="#_x0000_t75" style="width:20.25pt;height:18pt" o:ole="">
                              <v:imagedata r:id="rId9" o:title=""/>
                            </v:shape>
                            <w:control r:id="rId29" w:name="DefaultOcxName15" w:shapeid="_x0000_i120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5" type="#_x0000_t75" style="width:20.25pt;height:18pt" o:ole="">
                              <v:imagedata r:id="rId9" o:title=""/>
                            </v:shape>
                            <w:control r:id="rId30" w:name="DefaultOcxName14" w:shapeid="_x0000_i120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8" type="#_x0000_t75" style="width:20.25pt;height:18pt" o:ole="">
                              <v:imagedata r:id="rId9" o:title=""/>
                            </v:shape>
                            <w:control r:id="rId31" w:name="DefaultOcxName2311" w:shapeid="_x0000_i120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1" type="#_x0000_t75" style="width:20.25pt;height:18pt" o:ole="">
                              <v:imagedata r:id="rId9" o:title=""/>
                            </v:shape>
                            <w:control r:id="rId32" w:name="DefaultOcxName231" w:shapeid="_x0000_i1211"/>
                          </w:object>
                        </w:r>
                      </w:p>
                    </w:tc>
                    <w:tc>
                      <w:tcPr>
                        <w:tcW w:w="0" w:type="auto"/>
                        <w:hideMark/>
                      </w:tcPr>
                      <w:p w:rsidR="00670A37" w:rsidRPr="00670A37" w:rsidRDefault="00670A37" w:rsidP="00AE58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ins w:id="47" w:author="tsharpe" w:date="2011-07-12T11:02:00Z">
                          <w:r w:rsidR="00116192">
                            <w:rPr>
                              <w:rFonts w:ascii="Times New Roman" w:eastAsia="Times New Roman" w:hAnsi="Times New Roman" w:cs="Times New Roman"/>
                              <w:sz w:val="24"/>
                              <w:szCs w:val="24"/>
                            </w:rPr>
                            <w:t xml:space="preserve"> </w:t>
                          </w:r>
                        </w:ins>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4" type="#_x0000_t75" style="width:20.25pt;height:18pt" o:ole="">
                              <v:imagedata r:id="rId9" o:title=""/>
                            </v:shape>
                            <w:control r:id="rId33" w:name="DefaultOcxName141" w:shapeid="_x0000_i1214"/>
                          </w:object>
                        </w:r>
                      </w:p>
                    </w:tc>
                    <w:tc>
                      <w:tcPr>
                        <w:tcW w:w="0" w:type="auto"/>
                        <w:hideMark/>
                      </w:tcPr>
                      <w:p w:rsidR="00116192" w:rsidRDefault="00670A37" w:rsidP="00670A37">
                        <w:pPr>
                          <w:spacing w:after="0" w:line="240" w:lineRule="auto"/>
                          <w:rPr>
                            <w:ins w:id="48"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p>
                      <w:p w:rsidR="00670A37" w:rsidRPr="00670A37" w:rsidRDefault="00670A37" w:rsidP="00670A37">
                        <w:pPr>
                          <w:spacing w:after="0" w:line="240" w:lineRule="auto"/>
                          <w:rPr>
                            <w:rFonts w:ascii="Times New Roman" w:eastAsia="Times New Roman" w:hAnsi="Times New Roman" w:cs="Times New Roman"/>
                            <w:sz w:val="24"/>
                            <w:szCs w:val="24"/>
                          </w:rPr>
                        </w:pPr>
                        <w:del w:id="49" w:author="tsharpe" w:date="2011-07-19T11:22:00Z">
                          <w:r w:rsidRPr="00670A37" w:rsidDel="00AE58A2">
                            <w:rPr>
                              <w:rFonts w:ascii="Times New Roman" w:eastAsia="Times New Roman" w:hAnsi="Times New Roman" w:cs="Times New Roman"/>
                              <w:sz w:val="24"/>
                              <w:szCs w:val="24"/>
                            </w:rPr>
                            <w:delText xml:space="preserve"> </w:delText>
                          </w:r>
                        </w:del>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7" type="#_x0000_t75" style="width:20.25pt;height:18pt" o:ole="">
                              <v:imagedata r:id="rId9" o:title=""/>
                            </v:shape>
                            <w:control r:id="rId34" w:name="DefaultOcxName142" w:shapeid="_x0000_i121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0" type="#_x0000_t75" style="width:20.25pt;height:18pt" o:ole="">
                              <v:imagedata r:id="rId9" o:title=""/>
                            </v:shape>
                            <w:control r:id="rId35" w:name="DefaultOcxName143" w:shapeid="_x0000_i1220"/>
                          </w:object>
                        </w:r>
                      </w:p>
                    </w:tc>
                    <w:tc>
                      <w:tcPr>
                        <w:tcW w:w="0" w:type="auto"/>
                        <w:hideMark/>
                      </w:tcPr>
                      <w:p w:rsidR="00670A37" w:rsidRDefault="00670A37" w:rsidP="00670A37">
                        <w:pPr>
                          <w:spacing w:after="0" w:line="240" w:lineRule="auto"/>
                          <w:rPr>
                            <w:ins w:id="50"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p w:rsidR="00116192" w:rsidRPr="00670A37" w:rsidRDefault="00116192" w:rsidP="00670A37">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3" type="#_x0000_t75" style="width:20.25pt;height:18pt" o:ole="">
                              <v:imagedata r:id="rId9" o:title=""/>
                            </v:shape>
                            <w:control r:id="rId36" w:name="DefaultOcxName144" w:shapeid="_x0000_i122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6" type="#_x0000_t75" style="width:20.25pt;height:18pt" o:ole="">
                              <v:imagedata r:id="rId9" o:title=""/>
                            </v:shape>
                            <w:control r:id="rId37" w:name="DefaultOcxName145" w:shapeid="_x0000_i1226"/>
                          </w:object>
                        </w:r>
                      </w:p>
                    </w:tc>
                    <w:tc>
                      <w:tcPr>
                        <w:tcW w:w="0" w:type="auto"/>
                        <w:hideMark/>
                      </w:tcPr>
                      <w:p w:rsidR="00670A37" w:rsidRDefault="00670A37" w:rsidP="00670A37">
                        <w:pPr>
                          <w:spacing w:after="0" w:line="240" w:lineRule="auto"/>
                          <w:rPr>
                            <w:ins w:id="51"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29" type="#_x0000_t75" style="width:20.25pt;height:18pt" o:ole="">
                              <v:imagedata r:id="rId9" o:title=""/>
                            </v:shape>
                            <w:control r:id="rId38" w:name="DefaultOcxName146" w:shapeid="_x0000_i1229"/>
                          </w:object>
                        </w:r>
                      </w:p>
                    </w:tc>
                    <w:tc>
                      <w:tcPr>
                        <w:tcW w:w="0" w:type="auto"/>
                        <w:hideMark/>
                      </w:tcPr>
                      <w:p w:rsidR="00670A37" w:rsidRDefault="00670A37" w:rsidP="00670A37">
                        <w:pPr>
                          <w:spacing w:after="0" w:line="240" w:lineRule="auto"/>
                          <w:rPr>
                            <w:ins w:id="52"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32" type="#_x0000_t75" style="width:20.25pt;height:18pt" o:ole="">
                              <v:imagedata r:id="rId9" o:title=""/>
                            </v:shape>
                            <w:control r:id="rId39" w:name="DefaultOcxName147" w:shapeid="_x0000_i123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35" type="#_x0000_t75" style="width:20.25pt;height:18pt" o:ole="">
                              <v:imagedata r:id="rId9" o:title=""/>
                            </v:shape>
                            <w:control r:id="rId40" w:name="DefaultOcxName148" w:shapeid="_x0000_i123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3F141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38" type="#_x0000_t75" style="width:20.25pt;height:18pt" o:ole="">
                              <v:imagedata r:id="rId9" o:title=""/>
                            </v:shape>
                            <w:control r:id="rId41" w:name="DefaultOcxName149" w:shapeid="_x0000_i1238"/>
                          </w:object>
                        </w:r>
                      </w:p>
                    </w:tc>
                    <w:tc>
                      <w:tcPr>
                        <w:tcW w:w="0" w:type="auto"/>
                        <w:hideMark/>
                      </w:tcPr>
                      <w:p w:rsid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documentation linking </w:t>
                        </w:r>
                        <w:r>
                          <w:rPr>
                            <w:rFonts w:ascii="Times New Roman" w:eastAsia="Times New Roman" w:hAnsi="Times New Roman" w:cs="Times New Roman"/>
                            <w:sz w:val="24"/>
                            <w:szCs w:val="24"/>
                          </w:rPr>
                          <w:lastRenderedPageBreak/>
                          <w:t>an individual to a specific address</w:t>
                        </w:r>
                        <w:r w:rsidR="00670A37" w:rsidRPr="00670A37">
                          <w:rPr>
                            <w:rFonts w:ascii="Times New Roman" w:eastAsia="Times New Roman" w:hAnsi="Times New Roman" w:cs="Times New Roman"/>
                            <w:sz w:val="24"/>
                            <w:szCs w:val="24"/>
                          </w:rPr>
                          <w:t xml:space="preserve"> </w:t>
                        </w:r>
                        <w:r w:rsidR="008F30FC">
                          <w:rPr>
                            <w:rFonts w:ascii="Times New Roman" w:eastAsia="Times New Roman" w:hAnsi="Times New Roman" w:cs="Times New Roman"/>
                            <w:sz w:val="24"/>
                            <w:szCs w:val="24"/>
                          </w:rPr>
                          <w:t>in MA</w:t>
                        </w:r>
                      </w:p>
                      <w:p w:rsidR="008F30FC"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8F30FC" w:rsidRPr="00670A37"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Pr="002F14B5" w:rsidRDefault="00063D41" w:rsidP="00063D41">
      <w:r>
        <w:t xml:space="preserve">ACF 400 – </w:t>
      </w:r>
      <w:r w:rsidR="00A477B5" w:rsidRPr="00A477B5">
        <w:rPr>
          <w:strike/>
        </w:rPr>
        <w:t>SECTION I – 320 PARENTRAL WORK/TRAINING STATUS</w:t>
      </w:r>
      <w:ins w:id="53" w:author="elovece" w:date="2011-07-29T09:14:00Z">
        <w:r w:rsidR="002F14B5">
          <w:rPr>
            <w:strike/>
          </w:rPr>
          <w:t xml:space="preserve"> </w:t>
        </w:r>
        <w:r w:rsidR="002F14B5">
          <w:t>Section III: General Program Requirements</w:t>
        </w:r>
      </w:ins>
    </w:p>
    <w:p w:rsidR="00063D41" w:rsidRDefault="00063D41" w:rsidP="00063D41">
      <w:r>
        <w:t xml:space="preserve">(PARENT </w:t>
      </w:r>
      <w:proofErr w:type="gramStart"/>
      <w:r>
        <w:t>1 )</w:t>
      </w:r>
      <w:proofErr w:type="gramEnd"/>
    </w:p>
    <w:p w:rsidR="00063D41" w:rsidRDefault="009B5E56" w:rsidP="00063D41">
      <w:pPr>
        <w:rPr>
          <w:ins w:id="54" w:author="elovece" w:date="2011-07-05T10:27:00Z"/>
        </w:rPr>
      </w:pPr>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67A0E" w:rsidRDefault="00D67A0E" w:rsidP="00D67A0E">
      <w:pPr>
        <w:jc w:val="center"/>
      </w:pPr>
      <w:ins w:id="55" w:author="elovece" w:date="2011-07-05T10:2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11817" w:type="dxa"/>
        <w:tblLayout w:type="fixed"/>
        <w:tblLook w:val="04A0"/>
      </w:tblPr>
      <w:tblGrid>
        <w:gridCol w:w="2718"/>
        <w:gridCol w:w="5940"/>
        <w:gridCol w:w="1062"/>
        <w:gridCol w:w="2066"/>
        <w:gridCol w:w="31"/>
      </w:tblGrid>
      <w:tr w:rsidR="00E971A3" w:rsidTr="00D30AC7">
        <w:trPr>
          <w:trHeight w:val="1327"/>
        </w:trPr>
        <w:tc>
          <w:tcPr>
            <w:tcW w:w="2718" w:type="dxa"/>
          </w:tcPr>
          <w:p w:rsidR="00E971A3" w:rsidRDefault="00E971A3" w:rsidP="00D44B5A">
            <w:r>
              <w:t>ELEMENTS OF ELIGIBILITY &amp; PAYMENT AUTHORIZATION (1)</w:t>
            </w:r>
          </w:p>
        </w:tc>
        <w:tc>
          <w:tcPr>
            <w:tcW w:w="5940"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D30AC7">
        <w:trPr>
          <w:gridAfter w:val="1"/>
          <w:wAfter w:w="31" w:type="dxa"/>
          <w:trHeight w:val="3743"/>
        </w:trPr>
        <w:tc>
          <w:tcPr>
            <w:tcW w:w="2718" w:type="dxa"/>
          </w:tcPr>
          <w:p w:rsidR="00E971A3" w:rsidRDefault="00175EB7" w:rsidP="00D44B5A">
            <w:r>
              <w:t>To receive services</w:t>
            </w:r>
            <w:ins w:id="56" w:author="Tom Weierman" w:date="2011-06-06T10:34:00Z">
              <w:r w:rsidR="008F30FC">
                <w:t>,</w:t>
              </w:r>
            </w:ins>
            <w:r>
              <w:t xml:space="preserve"> a child's parent or parents must be working or attending </w:t>
            </w:r>
            <w:proofErr w:type="gramStart"/>
            <w:r>
              <w:t>a job</w:t>
            </w:r>
            <w:proofErr w:type="gramEnd"/>
            <w:r>
              <w:t xml:space="preserve"> training or educational program</w:t>
            </w:r>
            <w:ins w:id="57" w:author="Tom Weierman" w:date="2011-06-06T10:34:00Z">
              <w:r w:rsidR="008F30FC">
                <w:t>,</w:t>
              </w:r>
            </w:ins>
            <w:r>
              <w:t xml:space="preserve"> or have a child receiving or needing to receive protective services.</w:t>
            </w:r>
          </w:p>
        </w:tc>
        <w:tc>
          <w:tcPr>
            <w:tcW w:w="5940"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del w:id="58" w:author="elovece" w:date="2011-07-29T09:15:00Z">
                    <w:r w:rsidR="003B7968">
                      <w:rPr>
                        <w:rFonts w:ascii="Times New Roman" w:eastAsia="Times New Roman" w:hAnsi="Times New Roman" w:cs="Times New Roman"/>
                        <w:noProof/>
                        <w:color w:val="0000FF"/>
                        <w:sz w:val="24"/>
                        <w:szCs w:val="24"/>
                        <w:rPrChange w:id="59" w:author="Unknown">
                          <w:rPr>
                            <w:noProof/>
                          </w:rPr>
                        </w:rPrChange>
                      </w:rPr>
                      <w:drawing>
                        <wp:inline distT="0" distB="0" distL="0" distR="0">
                          <wp:extent cx="142875" cy="142875"/>
                          <wp:effectExtent l="19050" t="0" r="9525" b="0"/>
                          <wp:docPr id="876" name="Picture 876" descr="http://eec-tst-web-v01/improperpayment/images/help.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175EB7" w:rsidDel="005B78BF" w:rsidRDefault="00175EB7" w:rsidP="00175EB7">
                  <w:pPr>
                    <w:shd w:val="clear" w:color="auto" w:fill="FFFFFF"/>
                    <w:spacing w:after="0" w:line="240" w:lineRule="auto"/>
                    <w:rPr>
                      <w:del w:id="60" w:author="elovece" w:date="2011-07-29T09:15:00Z"/>
                      <w:rFonts w:ascii="Times New Roman" w:eastAsia="Times New Roman" w:hAnsi="Times New Roman" w:cs="Times New Roman"/>
                      <w:color w:val="0000FF"/>
                      <w:sz w:val="19"/>
                    </w:rPr>
                  </w:pPr>
                  <w:del w:id="61" w:author="elovece" w:date="2011-07-29T09:15:00Z">
                    <w:r w:rsidRPr="00175EB7" w:rsidDel="005B78BF">
                      <w:rPr>
                        <w:rFonts w:ascii="Times New Roman" w:eastAsia="Times New Roman" w:hAnsi="Times New Roman" w:cs="Times New Roman"/>
                        <w:color w:val="0000FF"/>
                        <w:sz w:val="19"/>
                      </w:rPr>
                      <w:delText xml:space="preserve">Families applying for EEC financial </w:delText>
                    </w:r>
                  </w:del>
                </w:p>
                <w:p w:rsidR="00175EB7" w:rsidDel="005B78BF" w:rsidRDefault="00175EB7" w:rsidP="00175EB7">
                  <w:pPr>
                    <w:shd w:val="clear" w:color="auto" w:fill="FFFFFF"/>
                    <w:spacing w:after="0" w:line="240" w:lineRule="auto"/>
                    <w:rPr>
                      <w:del w:id="62" w:author="elovece" w:date="2011-07-29T09:15:00Z"/>
                      <w:rFonts w:ascii="Times New Roman" w:eastAsia="Times New Roman" w:hAnsi="Times New Roman" w:cs="Times New Roman"/>
                      <w:color w:val="0000FF"/>
                      <w:sz w:val="19"/>
                    </w:rPr>
                  </w:pPr>
                  <w:del w:id="63" w:author="elovece" w:date="2011-07-29T09:15:00Z">
                    <w:r w:rsidRPr="00175EB7" w:rsidDel="005B78BF">
                      <w:rPr>
                        <w:rFonts w:ascii="Times New Roman" w:eastAsia="Times New Roman" w:hAnsi="Times New Roman" w:cs="Times New Roman"/>
                        <w:color w:val="0000FF"/>
                        <w:sz w:val="19"/>
                      </w:rPr>
                      <w:delText xml:space="preserve">assistance for the first time do not need </w:delText>
                    </w:r>
                  </w:del>
                </w:p>
                <w:p w:rsidR="00175EB7" w:rsidRDefault="00175EB7" w:rsidP="00175EB7">
                  <w:pPr>
                    <w:shd w:val="clear" w:color="auto" w:fill="FFFFFF"/>
                    <w:spacing w:after="0" w:line="240" w:lineRule="auto"/>
                    <w:rPr>
                      <w:ins w:id="64" w:author="elovece" w:date="2011-07-29T09:15:00Z"/>
                      <w:rFonts w:ascii="Times New Roman" w:eastAsia="Times New Roman" w:hAnsi="Times New Roman" w:cs="Times New Roman"/>
                      <w:sz w:val="24"/>
                      <w:szCs w:val="24"/>
                    </w:rPr>
                  </w:pPr>
                  <w:del w:id="65" w:author="elovece" w:date="2011-07-29T09:15:00Z">
                    <w:r w:rsidRPr="00175EB7" w:rsidDel="005B78BF">
                      <w:rPr>
                        <w:rFonts w:ascii="Times New Roman" w:eastAsia="Times New Roman" w:hAnsi="Times New Roman" w:cs="Times New Roman"/>
                        <w:color w:val="0000FF"/>
                        <w:sz w:val="19"/>
                      </w:rPr>
                      <w:delText>to submit evidence of initial job search</w:delText>
                    </w:r>
                  </w:del>
                  <w:r w:rsidRPr="00175EB7">
                    <w:rPr>
                      <w:rFonts w:ascii="Times New Roman" w:eastAsia="Times New Roman" w:hAnsi="Times New Roman" w:cs="Times New Roman"/>
                      <w:sz w:val="24"/>
                      <w:szCs w:val="24"/>
                    </w:rPr>
                    <w:t xml:space="preserve"> </w:t>
                  </w:r>
                </w:p>
                <w:p w:rsidR="005B78BF" w:rsidRDefault="005B78BF" w:rsidP="00175EB7">
                  <w:pPr>
                    <w:shd w:val="clear" w:color="auto" w:fill="FFFFFF"/>
                    <w:spacing w:after="0" w:line="240" w:lineRule="auto"/>
                    <w:rPr>
                      <w:ins w:id="66" w:author="elovece" w:date="2011-07-29T09:15:00Z"/>
                      <w:rFonts w:ascii="Times New Roman" w:eastAsia="Times New Roman" w:hAnsi="Times New Roman" w:cs="Times New Roman"/>
                      <w:sz w:val="24"/>
                      <w:szCs w:val="24"/>
                    </w:rPr>
                  </w:pPr>
                  <w:ins w:id="67" w:author="elovece" w:date="2011-07-29T09:15:00Z">
                    <w:r>
                      <w:rPr>
                        <w:rFonts w:ascii="Times New Roman" w:eastAsia="Times New Roman" w:hAnsi="Times New Roman" w:cs="Times New Roman"/>
                        <w:sz w:val="24"/>
                        <w:szCs w:val="24"/>
                      </w:rPr>
                      <w:t xml:space="preserve">Add: </w:t>
                    </w:r>
                  </w:ins>
                </w:p>
                <w:p w:rsidR="005B78BF" w:rsidRDefault="005B78BF" w:rsidP="00175EB7">
                  <w:pPr>
                    <w:shd w:val="clear" w:color="auto" w:fill="FFFFFF"/>
                    <w:spacing w:after="0" w:line="240" w:lineRule="auto"/>
                    <w:rPr>
                      <w:ins w:id="68" w:author="elovece" w:date="2011-07-29T09:15:00Z"/>
                      <w:rFonts w:ascii="Times New Roman" w:eastAsia="Times New Roman" w:hAnsi="Times New Roman" w:cs="Times New Roman"/>
                      <w:sz w:val="24"/>
                      <w:szCs w:val="24"/>
                    </w:rPr>
                  </w:pPr>
                  <w:ins w:id="69" w:author="elovece" w:date="2011-07-29T09:15:00Z">
                    <w:r>
                      <w:rPr>
                        <w:rFonts w:ascii="Times New Roman" w:eastAsia="Times New Roman" w:hAnsi="Times New Roman" w:cs="Times New Roman"/>
                        <w:sz w:val="24"/>
                        <w:szCs w:val="24"/>
                      </w:rPr>
                      <w:t xml:space="preserve">   Initial 8 weeks</w:t>
                    </w:r>
                  </w:ins>
                </w:p>
                <w:p w:rsidR="005B78BF" w:rsidRDefault="005B78BF" w:rsidP="00175EB7">
                  <w:pPr>
                    <w:shd w:val="clear" w:color="auto" w:fill="FFFFFF"/>
                    <w:spacing w:after="0" w:line="240" w:lineRule="auto"/>
                    <w:rPr>
                      <w:ins w:id="70" w:author="elovece" w:date="2011-07-29T09:16:00Z"/>
                      <w:rFonts w:ascii="Times New Roman" w:eastAsia="Times New Roman" w:hAnsi="Times New Roman" w:cs="Times New Roman"/>
                      <w:sz w:val="24"/>
                      <w:szCs w:val="24"/>
                    </w:rPr>
                  </w:pPr>
                  <w:ins w:id="71" w:author="elovece" w:date="2011-07-29T09:15:00Z">
                    <w:r>
                      <w:rPr>
                        <w:rFonts w:ascii="Times New Roman" w:eastAsia="Times New Roman" w:hAnsi="Times New Roman" w:cs="Times New Roman"/>
                        <w:sz w:val="24"/>
                        <w:szCs w:val="24"/>
                      </w:rPr>
                      <w:t>..Additional 4 weeks: letter from former emplo</w:t>
                    </w:r>
                  </w:ins>
                  <w:ins w:id="72" w:author="elovece" w:date="2011-07-29T09:16:00Z">
                    <w:r>
                      <w:rPr>
                        <w:rFonts w:ascii="Times New Roman" w:eastAsia="Times New Roman" w:hAnsi="Times New Roman" w:cs="Times New Roman"/>
                        <w:sz w:val="24"/>
                        <w:szCs w:val="24"/>
                      </w:rPr>
                      <w:t xml:space="preserve">yer </w:t>
                    </w:r>
                  </w:ins>
                </w:p>
                <w:p w:rsidR="005B78BF" w:rsidRPr="00175EB7" w:rsidRDefault="005B78BF" w:rsidP="00175EB7">
                  <w:pPr>
                    <w:shd w:val="clear" w:color="auto" w:fill="FFFFFF"/>
                    <w:spacing w:after="0" w:line="240" w:lineRule="auto"/>
                    <w:rPr>
                      <w:rFonts w:ascii="Times New Roman" w:eastAsia="Times New Roman" w:hAnsi="Times New Roman" w:cs="Times New Roman"/>
                      <w:sz w:val="24"/>
                      <w:szCs w:val="24"/>
                    </w:rPr>
                  </w:pPr>
                  <w:proofErr w:type="gramStart"/>
                  <w:ins w:id="73" w:author="elovece" w:date="2011-07-29T09:16:00Z">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or other written approval from EEC.</w:t>
                    </w:r>
                  </w:ins>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3F141A"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1440" w:dyaOrig="1440">
                      <v:shape id="_x0000_i1241" type="#_x0000_t75" style="width:20.25pt;height:18pt" o:ole="">
                        <v:imagedata r:id="rId9" o:title=""/>
                      </v:shape>
                      <w:control r:id="rId44" w:name="DefaultOcxName16" w:shapeid="_x0000_i1241"/>
                    </w:object>
                  </w:r>
                </w:p>
              </w:tc>
              <w:tc>
                <w:tcPr>
                  <w:tcW w:w="8549" w:type="dxa"/>
                  <w:hideMark/>
                </w:tcPr>
                <w:p w:rsidR="00175EB7" w:rsidRPr="008B5BC1" w:rsidRDefault="007D2111" w:rsidP="00175EB7">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AE6672">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3F141A" w:rsidP="00AE6672">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1440" w:dyaOrig="1440">
                      <v:shape id="_x0000_i1244" type="#_x0000_t75" style="width:20.25pt;height:18pt" o:ole="">
                        <v:imagedata r:id="rId9" o:title=""/>
                      </v:shape>
                      <w:control r:id="rId45" w:name="DefaultOcxName161" w:shapeid="_x0000_i1244"/>
                    </w:object>
                  </w:r>
                </w:p>
              </w:tc>
              <w:tc>
                <w:tcPr>
                  <w:tcW w:w="8549" w:type="dxa"/>
                  <w:hideMark/>
                </w:tcPr>
                <w:p w:rsidR="008F30FC" w:rsidRDefault="00A53BD8" w:rsidP="00A53BD8">
                  <w:pPr>
                    <w:spacing w:after="0" w:line="240" w:lineRule="auto"/>
                    <w:rPr>
                      <w:ins w:id="74"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Copies of pay stubs or </w:t>
                  </w:r>
                </w:p>
                <w:p w:rsidR="008F30FC" w:rsidRDefault="008F30FC" w:rsidP="008F30FC">
                  <w:pPr>
                    <w:spacing w:after="0" w:line="240" w:lineRule="auto"/>
                    <w:rPr>
                      <w:ins w:id="75" w:author="Tom Weierman" w:date="2011-06-06T10:41:00Z"/>
                      <w:rFonts w:ascii="Times New Roman" w:eastAsia="Times New Roman" w:hAnsi="Times New Roman" w:cs="Times New Roman"/>
                      <w:sz w:val="24"/>
                      <w:szCs w:val="24"/>
                    </w:rPr>
                  </w:pPr>
                </w:p>
                <w:p w:rsidR="00A53BD8" w:rsidDel="008F30FC" w:rsidRDefault="00A53BD8" w:rsidP="008F30FC">
                  <w:pPr>
                    <w:spacing w:after="0" w:line="240" w:lineRule="auto"/>
                    <w:rPr>
                      <w:del w:id="76"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A53BD8" w:rsidRPr="00A53BD8" w:rsidRDefault="00A53BD8" w:rsidP="00175EB7">
                  <w:pPr>
                    <w:spacing w:after="0" w:line="240" w:lineRule="auto"/>
                    <w:rPr>
                      <w:rFonts w:ascii="Times New Roman" w:eastAsia="Times New Roman" w:hAnsi="Times New Roman" w:cs="Times New Roman"/>
                      <w:bCs/>
                      <w:sz w:val="24"/>
                      <w:szCs w:val="24"/>
                    </w:rPr>
                  </w:pP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Pr="008B5BC1" w:rsidRDefault="00A53BD8">
                        <w:pPr>
                          <w:rPr>
                            <w:bCs/>
                          </w:rPr>
                        </w:pPr>
                        <w:r>
                          <w:rPr>
                            <w:b/>
                            <w:bCs/>
                          </w:rPr>
                          <w:t xml:space="preserve">Education and Training: </w:t>
                        </w:r>
                        <w:r w:rsidR="007D2111" w:rsidRPr="007D2111">
                          <w:rPr>
                            <w:bCs/>
                          </w:rPr>
                          <w:t xml:space="preserve">Parent enrolled in full-time </w:t>
                        </w:r>
                      </w:p>
                      <w:p w:rsidR="00A53BD8" w:rsidRPr="008B5BC1" w:rsidRDefault="007D2111">
                        <w:pPr>
                          <w:rPr>
                            <w:bCs/>
                          </w:rPr>
                        </w:pPr>
                        <w:r w:rsidRPr="007D2111">
                          <w:rPr>
                            <w:bCs/>
                          </w:rPr>
                          <w:t xml:space="preserve">high school or GED; vocation training program; ESL; or </w:t>
                        </w:r>
                      </w:p>
                      <w:p w:rsidR="00A53BD8" w:rsidRPr="008B5BC1" w:rsidRDefault="007D2111">
                        <w:pPr>
                          <w:rPr>
                            <w:bCs/>
                          </w:rPr>
                        </w:pPr>
                        <w:r w:rsidRPr="007D2111">
                          <w:rPr>
                            <w:bCs/>
                          </w:rPr>
                          <w:t xml:space="preserve">college/university, not including graduate, medical, or </w:t>
                        </w:r>
                      </w:p>
                      <w:p w:rsidR="00A53BD8" w:rsidRDefault="007D2111">
                        <w:r w:rsidRPr="007D2111">
                          <w:rPr>
                            <w:bCs/>
                          </w:rPr>
                          <w:t>law school</w:t>
                        </w:r>
                        <w:r w:rsidR="00A53BD8">
                          <w:t xml:space="preserve"> </w:t>
                        </w:r>
                        <w:r w:rsidR="00A53BD8">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46"/>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D30AC7" w:rsidP="00D30AC7">
                        <w:pPr>
                          <w:shd w:val="clear" w:color="auto" w:fill="FFFFFF"/>
                          <w:jc w:val="both"/>
                          <w:rPr>
                            <w:rStyle w:val="helptip1"/>
                            <w:vanish/>
                          </w:rPr>
                        </w:pPr>
                        <w:r>
                          <w:rPr>
                            <w:rStyle w:val="helptip1"/>
                            <w:vanish/>
                          </w:rPr>
                          <w:lastRenderedPageBreak/>
                          <w:t xml:space="preserve">? Text - </w:t>
                        </w:r>
                        <w:r w:rsidR="00A53BD8">
                          <w:rPr>
                            <w:rStyle w:val="helptip1"/>
                            <w:vanish/>
                          </w:rPr>
                          <w:t xml:space="preserve">Note: work study, practicum, clinical experience or internship is </w:t>
                        </w:r>
                      </w:p>
                      <w:p w:rsidR="00A53BD8" w:rsidRDefault="00A53BD8" w:rsidP="00D30AC7">
                        <w:pPr>
                          <w:shd w:val="clear" w:color="auto" w:fill="FFFFFF"/>
                          <w:jc w:val="both"/>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rsidTr="00D30AC7">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47" type="#_x0000_t75" style="width:20.25pt;height:18pt" o:ole="">
                              <v:imagedata r:id="rId9" o:title=""/>
                            </v:shape>
                            <w:control r:id="rId47" w:name="DefaultOcxName18" w:shapeid="_x0000_i1247"/>
                          </w:object>
                        </w:r>
                      </w:p>
                    </w:tc>
                    <w:tc>
                      <w:tcPr>
                        <w:tcW w:w="8910" w:type="dxa"/>
                        <w:hideMark/>
                      </w:tcPr>
                      <w:p w:rsidR="00C7720D" w:rsidRDefault="00A53BD8" w:rsidP="00D30AC7">
                        <w:pPr>
                          <w:rPr>
                            <w:ins w:id="77" w:author="elovece" w:date="2011-07-05T10:34:00Z"/>
                          </w:rPr>
                        </w:pPr>
                        <w:r>
                          <w:t xml:space="preserve">If </w:t>
                        </w:r>
                        <w:r>
                          <w:tab/>
                        </w:r>
                        <w:r w:rsidR="008B5BC1">
                          <w:t>if</w:t>
                        </w:r>
                        <w:ins w:id="78" w:author="Tom Weierman" w:date="2011-06-06T10:44:00Z">
                          <w:r w:rsidR="008B5BC1">
                            <w:t xml:space="preserve"> </w:t>
                          </w:r>
                        </w:ins>
                        <w:r>
                          <w:t>enrolled</w:t>
                        </w:r>
                        <w:r w:rsidR="008B5BC1">
                          <w:t xml:space="preserve"> in higher education program</w:t>
                        </w:r>
                        <w:r>
                          <w:t xml:space="preserve">; written </w:t>
                        </w:r>
                      </w:p>
                      <w:p w:rsidR="00C7720D" w:rsidRDefault="00A53BD8" w:rsidP="00D30AC7">
                        <w:pPr>
                          <w:rPr>
                            <w:ins w:id="79" w:author="elovece" w:date="2011-07-05T10:34:00Z"/>
                          </w:rPr>
                        </w:pPr>
                        <w:r>
                          <w:t>statement from college/university to verify enrollment and</w:t>
                        </w:r>
                      </w:p>
                      <w:p w:rsidR="00A53BD8" w:rsidRDefault="00A53BD8" w:rsidP="00D30AC7">
                        <w:pPr>
                          <w:rPr>
                            <w:sz w:val="24"/>
                            <w:szCs w:val="24"/>
                          </w:rPr>
                        </w:pPr>
                        <w:r>
                          <w:t xml:space="preserve">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50" type="#_x0000_t75" style="width:20.25pt;height:18pt" o:ole="">
                              <v:imagedata r:id="rId9" o:title=""/>
                            </v:shape>
                            <w:control r:id="rId48" w:name="DefaultOcxName17" w:shapeid="_x0000_i1250"/>
                          </w:object>
                        </w:r>
                      </w:p>
                    </w:tc>
                    <w:tc>
                      <w:tcPr>
                        <w:tcW w:w="8910" w:type="dxa"/>
                        <w:hideMark/>
                      </w:tcPr>
                      <w:p w:rsidR="00C7720D" w:rsidRDefault="00A53BD8">
                        <w:pPr>
                          <w:rPr>
                            <w:rFonts w:ascii="Calibri" w:hAnsi="Calibri" w:cs="Calibri"/>
                          </w:rPr>
                        </w:pPr>
                        <w:r>
                          <w:t xml:space="preserve">If </w:t>
                        </w:r>
                        <w:r>
                          <w:tab/>
                        </w:r>
                        <w:r w:rsidR="00D30AC7">
                          <w:rPr>
                            <w:rFonts w:ascii="Calibri" w:hAnsi="Calibri" w:cs="Calibri"/>
                          </w:rPr>
                          <w:t xml:space="preserve">if participating in training program, high school, or </w:t>
                        </w:r>
                      </w:p>
                      <w:p w:rsidR="00C7720D" w:rsidRDefault="00D30AC7">
                        <w:pPr>
                          <w:rPr>
                            <w:rFonts w:ascii="Calibri" w:hAnsi="Calibri" w:cs="Calibri"/>
                          </w:rPr>
                        </w:pPr>
                        <w:r>
                          <w:rPr>
                            <w:rFonts w:ascii="Calibri" w:hAnsi="Calibri" w:cs="Calibri"/>
                          </w:rPr>
                          <w:t xml:space="preserve">high school equivalency program (i.e., GED), written </w:t>
                        </w:r>
                      </w:p>
                      <w:p w:rsidR="00C7720D" w:rsidRDefault="00D30AC7">
                        <w:pPr>
                          <w:rPr>
                            <w:rFonts w:ascii="Calibri" w:hAnsi="Calibri" w:cs="Calibri"/>
                          </w:rPr>
                        </w:pPr>
                        <w:r>
                          <w:rPr>
                            <w:rFonts w:ascii="Calibri" w:hAnsi="Calibri" w:cs="Calibri"/>
                          </w:rPr>
                          <w:t>statement by the school or program to verify enrollment and</w:t>
                        </w:r>
                      </w:p>
                      <w:p w:rsidR="00A53BD8" w:rsidRDefault="00D30AC7">
                        <w:pPr>
                          <w:rPr>
                            <w:sz w:val="24"/>
                            <w:szCs w:val="24"/>
                          </w:rPr>
                        </w:pPr>
                        <w:r>
                          <w:rPr>
                            <w:rFonts w:ascii="Calibri" w:hAnsi="Calibri" w:cs="Calibri"/>
                          </w:rPr>
                          <w:t xml:space="preserve"> duration/schedule of program </w:t>
                        </w:r>
                        <w:r w:rsidR="00A53BD8">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53" type="#_x0000_t75" style="width:20.25pt;height:18pt" o:ole="">
                              <v:imagedata r:id="rId9" o:title=""/>
                            </v:shape>
                            <w:control r:id="rId49" w:name="DefaultOcxName33" w:shapeid="_x0000_i1253"/>
                          </w:object>
                        </w:r>
                      </w:p>
                    </w:tc>
                    <w:tc>
                      <w:tcPr>
                        <w:tcW w:w="8910" w:type="dxa"/>
                        <w:hideMark/>
                      </w:tcPr>
                      <w:p w:rsidR="00A53BD8" w:rsidRDefault="00A53BD8">
                        <w:pPr>
                          <w:rPr>
                            <w:sz w:val="24"/>
                            <w:szCs w:val="24"/>
                          </w:rPr>
                        </w:pPr>
                        <w:proofErr w:type="spellStart"/>
                        <w:r>
                          <w:t>Co</w:t>
                        </w:r>
                        <w:ins w:id="80" w:author="Tom Weierman" w:date="2011-06-06T10:47:00Z">
                          <w:r w:rsidR="008B5BC1">
                            <w:t>co</w:t>
                          </w:r>
                        </w:ins>
                        <w:r>
                          <w:t>py</w:t>
                        </w:r>
                        <w:proofErr w:type="spellEnd"/>
                        <w:r>
                          <w:t xml:space="preserve">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del w:id="81" w:author="elovece" w:date="2011-07-29T09:17:00Z">
                          <w:r w:rsidR="003B7968">
                            <w:rPr>
                              <w:noProof/>
                              <w:color w:val="0000FF"/>
                              <w:rPrChange w:id="82" w:author="Unknown">
                                <w:rPr>
                                  <w:noProof/>
                                </w:rPr>
                              </w:rPrChange>
                            </w:rPr>
                            <w:drawing>
                              <wp:inline distT="0" distB="0" distL="0" distR="0">
                                <wp:extent cx="142875" cy="142875"/>
                                <wp:effectExtent l="19050" t="0" r="9525" b="0"/>
                                <wp:docPr id="937" name="Picture 937" descr="http://eec-tst-web-v01/improperpayment/images/help.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0"/>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A53BD8" w:rsidRDefault="00C7720D" w:rsidP="00A53BD8">
                        <w:pPr>
                          <w:shd w:val="clear" w:color="auto" w:fill="FFFFFF"/>
                          <w:rPr>
                            <w:rStyle w:val="helptip2"/>
                            <w:vanish/>
                          </w:rPr>
                        </w:pPr>
                        <w:ins w:id="83" w:author="elovece" w:date="2011-07-05T10:35:00Z">
                          <w:r>
                            <w:rPr>
                              <w:rStyle w:val="helptip2"/>
                              <w:vanish/>
                            </w:rPr>
                            <w:t xml:space="preserve">? text - </w:t>
                          </w:r>
                        </w:ins>
                        <w:r w:rsidR="00A53BD8">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56" type="#_x0000_t75" style="width:20.25pt;height:18pt" o:ole="">
                              <v:imagedata r:id="rId9" o:title=""/>
                            </v:shape>
                            <w:control r:id="rId51" w:name="DefaultOcxName42" w:shapeid="_x0000_i125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8B5BC1">
                        <w:pPr>
                          <w:rPr>
                            <w:sz w:val="24"/>
                            <w:szCs w:val="24"/>
                          </w:rPr>
                        </w:pPr>
                        <w:r>
                          <w:rPr>
                            <w:b/>
                            <w:bCs/>
                          </w:rPr>
                          <w:t>Child or parent with documented special need</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59" type="#_x0000_t75" style="width:20.25pt;height:18pt" o:ole="">
                              <v:imagedata r:id="rId9" o:title=""/>
                            </v:shape>
                            <w:control r:id="rId52" w:name="DefaultOcxName51" w:shapeid="_x0000_i1259"/>
                          </w:object>
                        </w:r>
                      </w:p>
                    </w:tc>
                    <w:tc>
                      <w:tcPr>
                        <w:tcW w:w="8910" w:type="dxa"/>
                        <w:hideMark/>
                      </w:tcPr>
                      <w:p w:rsidR="00A53BD8" w:rsidRDefault="00A53BD8">
                        <w:pPr>
                          <w:rPr>
                            <w:sz w:val="24"/>
                            <w:szCs w:val="24"/>
                          </w:rPr>
                        </w:pPr>
                        <w:proofErr w:type="spellStart"/>
                        <w:r>
                          <w:t>Ve</w:t>
                        </w:r>
                        <w:proofErr w:type="spellEnd"/>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62" type="#_x0000_t75" style="width:20.25pt;height:18pt" o:ole="">
                              <v:imagedata r:id="rId9" o:title=""/>
                            </v:shape>
                            <w:control r:id="rId53" w:name="DefaultOcxName71" w:shapeid="_x0000_i1262"/>
                          </w:object>
                        </w:r>
                      </w:p>
                    </w:tc>
                    <w:tc>
                      <w:tcPr>
                        <w:tcW w:w="8910" w:type="dxa"/>
                        <w:hideMark/>
                      </w:tcPr>
                      <w:p w:rsidR="00A53BD8" w:rsidRDefault="00A53BD8">
                        <w:proofErr w:type="spellStart"/>
                        <w:r>
                          <w:t>Ve</w:t>
                        </w:r>
                        <w:proofErr w:type="spellEnd"/>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3F141A">
                        <w:pPr>
                          <w:rPr>
                            <w:sz w:val="24"/>
                            <w:szCs w:val="24"/>
                          </w:rPr>
                        </w:pPr>
                        <w:r>
                          <w:object w:dxaOrig="1440" w:dyaOrig="1440">
                            <v:shape id="_x0000_i1265" type="#_x0000_t75" style="width:20.25pt;height:18pt" o:ole="">
                              <v:imagedata r:id="rId9" o:title=""/>
                            </v:shape>
                            <w:control r:id="rId54" w:name="DefaultOcxName81" w:shapeid="_x0000_i1265"/>
                          </w:object>
                        </w:r>
                      </w:p>
                    </w:tc>
                    <w:tc>
                      <w:tcPr>
                        <w:tcW w:w="8910" w:type="dxa"/>
                        <w:hideMark/>
                      </w:tcPr>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Pr="008B5BC1" w:rsidRDefault="00A53BD8" w:rsidP="00A53BD8">
                        <w:pPr>
                          <w:rPr>
                            <w:b/>
                            <w:sz w:val="24"/>
                            <w:szCs w:val="24"/>
                          </w:rPr>
                        </w:pPr>
                        <w:r w:rsidRPr="008B5BC1">
                          <w:rPr>
                            <w:b/>
                            <w:bCs/>
                          </w:rPr>
                          <w:t>Homeless</w:t>
                        </w:r>
                        <w:r w:rsidR="007D2111" w:rsidRPr="007D2111">
                          <w:rPr>
                            <w:b/>
                          </w:rPr>
                          <w:t xml:space="preserve"> Child Care Referral (DHCD or DCF)</w:t>
                        </w:r>
                      </w:p>
                    </w:tc>
                  </w:tr>
                </w:tbl>
                <w:p w:rsidR="00A53BD8" w:rsidRDefault="00A53BD8">
                  <w:pPr>
                    <w:rPr>
                      <w:sz w:val="24"/>
                      <w:szCs w:val="24"/>
                    </w:rPr>
                  </w:pPr>
                </w:p>
              </w:tc>
            </w:tr>
            <w:tr w:rsidR="00A53BD8" w:rsidTr="00AE6672">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AE6672">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r>
                          <w:rPr>
                            <w:b/>
                            <w:bCs/>
                          </w:rPr>
                          <w:t>DCF Referral</w:t>
                        </w:r>
                        <w:r>
                          <w:t xml:space="preserve"> </w:t>
                        </w:r>
                      </w:p>
                      <w:p w:rsidR="008B5BC1" w:rsidRPr="008B5BC1" w:rsidRDefault="007D2111" w:rsidP="00A53BD8">
                        <w:pPr>
                          <w:rPr>
                            <w:b/>
                            <w:sz w:val="24"/>
                            <w:szCs w:val="24"/>
                          </w:rPr>
                        </w:pPr>
                        <w:r w:rsidRPr="007D2111">
                          <w:rPr>
                            <w:b/>
                          </w:rPr>
                          <w:t>DTA Referral</w:t>
                        </w:r>
                      </w:p>
                    </w:tc>
                  </w:tr>
                </w:tbl>
                <w:p w:rsidR="00A53BD8" w:rsidRDefault="00A53BD8" w:rsidP="00AE6672">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A21A7E" w:rsidRDefault="00A21A7E">
      <w:r>
        <w:t>If Homeless (DHCD/DCF referred) in section 200, then enable check box with a check mark on Homeless</w:t>
      </w:r>
    </w:p>
    <w:p w:rsidR="00175EB7" w:rsidRDefault="00175EB7">
      <w:r>
        <w:br w:type="page"/>
      </w:r>
    </w:p>
    <w:p w:rsidR="00175EB7" w:rsidRDefault="00175EB7" w:rsidP="00175EB7">
      <w:r>
        <w:lastRenderedPageBreak/>
        <w:t>IMPROPER PAYMENT FORM REQUIREMENTS</w:t>
      </w:r>
    </w:p>
    <w:p w:rsidR="00A47E5F" w:rsidRPr="002F14B5" w:rsidRDefault="00E86A76" w:rsidP="00A47E5F">
      <w:pPr>
        <w:rPr>
          <w:ins w:id="84" w:author="tsharpe" w:date="2011-08-10T13:23:00Z"/>
        </w:rPr>
      </w:pPr>
      <w:ins w:id="85" w:author="elovece" w:date="2011-07-29T09:18:00Z">
        <w:r>
          <w:t xml:space="preserve">ACF 400 – </w:t>
        </w:r>
        <w:r w:rsidRPr="002F14B5">
          <w:rPr>
            <w:strike/>
          </w:rPr>
          <w:t>SECTION I – 320 PARENTRAL WORK/TRAINING STATUS</w:t>
        </w:r>
        <w:r>
          <w:rPr>
            <w:strike/>
          </w:rPr>
          <w:t xml:space="preserve"> </w:t>
        </w:r>
        <w:r>
          <w:t>Section III: General Program</w:t>
        </w:r>
      </w:ins>
      <w:del w:id="86" w:author="elovece" w:date="2011-07-29T09:18:00Z">
        <w:r w:rsidR="00175EB7" w:rsidDel="00E86A76">
          <w:delText>ACF 400 – SECTION I – 320 PARENTRAL WORK/TRAINING STATUS</w:delText>
        </w:r>
        <w:r w:rsidR="00EE0CD2" w:rsidDel="00E86A76">
          <w:delText>–</w:delText>
        </w:r>
      </w:del>
      <w:r w:rsidR="00EE0CD2">
        <w:t xml:space="preserve"> </w:t>
      </w:r>
      <w:ins w:id="87" w:author="tsharpe" w:date="2011-08-10T13:23:00Z">
        <w:r w:rsidR="00A47E5F">
          <w:t>Section III: General Program Requirements</w:t>
        </w:r>
      </w:ins>
    </w:p>
    <w:p w:rsidR="00A47E5F" w:rsidRDefault="00A47E5F" w:rsidP="00175EB7">
      <w:pPr>
        <w:rPr>
          <w:ins w:id="88" w:author="tsharpe" w:date="2011-08-10T13:23:00Z"/>
        </w:rPr>
      </w:pPr>
    </w:p>
    <w:p w:rsidR="00175EB7" w:rsidRDefault="00EE0CD2" w:rsidP="00175EB7">
      <w:r>
        <w:t>Parent 2</w:t>
      </w:r>
    </w:p>
    <w:p w:rsidR="00175EB7" w:rsidRDefault="00175EB7" w:rsidP="00175EB7">
      <w:r>
        <w:t xml:space="preserve">(PARENT </w:t>
      </w:r>
      <w:proofErr w:type="gramStart"/>
      <w:r>
        <w:t>2 )</w:t>
      </w:r>
      <w:proofErr w:type="gramEnd"/>
    </w:p>
    <w:p w:rsidR="00175EB7" w:rsidRDefault="00175EB7" w:rsidP="00175EB7">
      <w:pPr>
        <w:rPr>
          <w:ins w:id="89" w:author="elovece" w:date="2011-07-05T10:36:00Z"/>
        </w:rPr>
      </w:pPr>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EE0CD2" w:rsidRDefault="00EE0CD2" w:rsidP="00EE0CD2">
      <w:pPr>
        <w:jc w:val="center"/>
      </w:pPr>
      <w:ins w:id="90" w:author="elovece" w:date="2011-07-05T10:3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w:t>
            </w:r>
            <w:ins w:id="91" w:author="Tom Weierman" w:date="2011-06-06T10:54:00Z">
              <w:r w:rsidR="00A21A7E">
                <w:t>,</w:t>
              </w:r>
            </w:ins>
            <w:r>
              <w:t xml:space="preserve"> a child's parent or parents must be working or attending </w:t>
            </w:r>
            <w:proofErr w:type="gramStart"/>
            <w:r>
              <w:t>a job</w:t>
            </w:r>
            <w:proofErr w:type="gramEnd"/>
            <w:r>
              <w:t xml:space="preserve"> training or educational program</w:t>
            </w:r>
            <w:ins w:id="92" w:author="Tom Weierman" w:date="2011-06-06T10:54:00Z">
              <w:r w:rsidR="00A21A7E">
                <w:t>,</w:t>
              </w:r>
            </w:ins>
            <w:r>
              <w:t xml:space="preserve">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A21A7E" w:rsidRDefault="00A21A7E" w:rsidP="00A21A7E">
      <w:r>
        <w:t>If Homeless (DHCD/DCF referred) in section 200, then enable check box with a check mark on Homeless</w:t>
      </w:r>
    </w:p>
    <w:p w:rsidR="00A21A7E" w:rsidRDefault="00A21A7E" w:rsidP="00FB0E04"/>
    <w:p w:rsidR="00063D41" w:rsidRDefault="00063D41"/>
    <w:p w:rsidR="00FB0E04" w:rsidRDefault="00FB0E04">
      <w:r>
        <w:br w:type="page"/>
      </w:r>
    </w:p>
    <w:p w:rsidR="00063D41" w:rsidRDefault="00063D41" w:rsidP="00063D41">
      <w:r>
        <w:lastRenderedPageBreak/>
        <w:t>IMPROPER PAYMENT FORM REQUIREMENTS</w:t>
      </w:r>
    </w:p>
    <w:p w:rsidR="00063D41" w:rsidRPr="00D557BB" w:rsidRDefault="00063D41" w:rsidP="00063D41">
      <w:r>
        <w:t xml:space="preserve">ACF 400 – </w:t>
      </w:r>
      <w:r w:rsidR="00A477B5" w:rsidRPr="00A477B5">
        <w:rPr>
          <w:strike/>
        </w:rPr>
        <w:t>SECTION I – 330 QUALIFYING CHILD</w:t>
      </w:r>
      <w:ins w:id="93" w:author="elovece" w:date="2011-07-29T09:18:00Z">
        <w:r w:rsidR="00D557BB">
          <w:rPr>
            <w:strike/>
          </w:rPr>
          <w:t xml:space="preserve"> </w:t>
        </w:r>
        <w:r w:rsidR="00D557BB">
          <w:t>Section III: General Program Requirements</w:t>
        </w:r>
      </w:ins>
    </w:p>
    <w:p w:rsidR="00063D41" w:rsidRDefault="009B5E56" w:rsidP="00063D41">
      <w:pPr>
        <w:rPr>
          <w:ins w:id="94" w:author="elovece" w:date="2011-07-05T10:38:00Z"/>
        </w:rPr>
      </w:pPr>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395A3D" w:rsidRDefault="00395A3D" w:rsidP="00395A3D">
      <w:pPr>
        <w:jc w:val="center"/>
      </w:pPr>
      <w:ins w:id="95" w:author="elovece" w:date="2011-07-05T10:38:00Z">
        <w:r>
          <w:rPr>
            <w:rFonts w:ascii="Times New Roman" w:hAnsi="Times New Roman" w:cs="Times New Roman"/>
            <w:b/>
            <w:bCs/>
            <w:sz w:val="24"/>
            <w:szCs w:val="24"/>
          </w:rPr>
          <w:t>330 QUALIFYING CHILD</w:t>
        </w:r>
      </w:ins>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w:t>
            </w:r>
            <w:ins w:id="96" w:author="Tom Weierman" w:date="2011-06-06T10:55:00Z">
              <w:r w:rsidR="00A21A7E">
                <w:t>,</w:t>
              </w:r>
            </w:ins>
            <w:r>
              <w:t xml:space="preserve">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AE6672">
              <w:tc>
                <w:tcPr>
                  <w:tcW w:w="0" w:type="auto"/>
                  <w:tcMar>
                    <w:top w:w="15" w:type="dxa"/>
                    <w:left w:w="15" w:type="dxa"/>
                    <w:bottom w:w="15" w:type="dxa"/>
                    <w:right w:w="15" w:type="dxa"/>
                  </w:tcMar>
                  <w:vAlign w:val="center"/>
                  <w:hideMark/>
                </w:tcPr>
                <w:p w:rsidR="002C2348" w:rsidRPr="00FB2407" w:rsidRDefault="002C2348" w:rsidP="00AE6672">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A21A7E" w:rsidRDefault="007D2111" w:rsidP="00A21A7E">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under 13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3F141A"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68" type="#_x0000_t75" style="width:20.25pt;height:18pt" o:ole="">
                              <v:imagedata r:id="rId9" o:title=""/>
                            </v:shape>
                            <w:control r:id="rId55" w:name="DefaultOcxName193" w:shapeid="_x0000_i1268"/>
                          </w:object>
                        </w:r>
                      </w:p>
                    </w:tc>
                    <w:tc>
                      <w:tcPr>
                        <w:tcW w:w="0" w:type="auto"/>
                        <w:hideMark/>
                      </w:tcPr>
                      <w:p w:rsidR="00444235" w:rsidRPr="00FB2407" w:rsidRDefault="00444235"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3F141A"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71" type="#_x0000_t75" style="width:20.25pt;height:18pt" o:ole="">
                              <v:imagedata r:id="rId9" o:title=""/>
                            </v:shape>
                            <w:control r:id="rId56" w:name="DefaultOcxName194" w:shapeid="_x0000_i1271"/>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A21A7E" w:rsidRDefault="007D2111" w:rsidP="00A21A7E">
                  <w:pPr>
                    <w:spacing w:after="0" w:line="240" w:lineRule="auto"/>
                    <w:ind w:left="720"/>
                    <w:contextualSpacing/>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between 13 and 16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3F141A"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74" type="#_x0000_t75" style="width:20.25pt;height:18pt" o:ole="">
                              <v:imagedata r:id="rId9" o:title=""/>
                            </v:shape>
                            <w:control r:id="rId57" w:name="DefaultOcxName1921" w:shapeid="_x0000_i1274"/>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3F141A"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77" type="#_x0000_t75" style="width:20.25pt;height:18pt" o:ole="">
                              <v:imagedata r:id="rId9" o:title=""/>
                            </v:shape>
                            <w:control r:id="rId58" w:name="DefaultOcxName1931" w:shapeid="_x0000_i1277"/>
                          </w:object>
                        </w:r>
                      </w:p>
                    </w:tc>
                    <w:tc>
                      <w:tcPr>
                        <w:tcW w:w="0" w:type="auto"/>
                        <w:hideMark/>
                      </w:tcPr>
                      <w:p w:rsidR="00F31386" w:rsidRDefault="00444235" w:rsidP="00AE6672">
                        <w:pPr>
                          <w:spacing w:after="0" w:line="240" w:lineRule="auto"/>
                          <w:rPr>
                            <w:ins w:id="97" w:author="tsharpe" w:date="2011-07-12T10:35:00Z"/>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p>
                      <w:p w:rsidR="00F31386" w:rsidRDefault="00F31386" w:rsidP="00AE6672">
                        <w:pPr>
                          <w:spacing w:after="0" w:line="240" w:lineRule="auto"/>
                          <w:rPr>
                            <w:ins w:id="98" w:author="tsharpe" w:date="2011-07-12T10:35:00Z"/>
                            <w:rFonts w:ascii="Times New Roman" w:eastAsia="Times New Roman" w:hAnsi="Times New Roman" w:cs="Times New Roman"/>
                            <w:sz w:val="24"/>
                            <w:szCs w:val="24"/>
                          </w:rPr>
                        </w:pPr>
                        <w:ins w:id="99" w:author="tsharpe" w:date="2011-07-12T10:35:00Z">
                          <w:r>
                            <w:rPr>
                              <w:rFonts w:ascii="Times New Roman" w:eastAsia="Times New Roman" w:hAnsi="Times New Roman" w:cs="Times New Roman"/>
                              <w:sz w:val="24"/>
                              <w:szCs w:val="24"/>
                            </w:rPr>
                            <w:t>Add Other as in above</w:t>
                          </w:r>
                        </w:ins>
                      </w:p>
                      <w:p w:rsidR="00444235" w:rsidRPr="00FB2407" w:rsidRDefault="0044423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444235" w:rsidRDefault="00444235" w:rsidP="00AE6672">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3F141A"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0" type="#_x0000_t75" style="width:20.25pt;height:18pt" o:ole="">
                              <v:imagedata r:id="rId9" o:title=""/>
                            </v:shape>
                            <w:control r:id="rId59" w:name="DefaultOcxName19311" w:shapeid="_x0000_i1280"/>
                          </w:object>
                        </w:r>
                      </w:p>
                    </w:tc>
                    <w:tc>
                      <w:tcPr>
                        <w:tcW w:w="0" w:type="auto"/>
                        <w:hideMark/>
                      </w:tcPr>
                      <w:p w:rsidR="00601AB4" w:rsidRPr="00FB2407" w:rsidRDefault="00601AB4"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3F141A"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3" type="#_x0000_t75" style="width:20.25pt;height:18pt" o:ole="">
                              <v:imagedata r:id="rId9" o:title=""/>
                            </v:shape>
                            <w:control r:id="rId60" w:name="DefaultOcxName19312" w:shapeid="_x0000_i1283"/>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ins w:id="100"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101"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passport</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3F141A"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6" type="#_x0000_t75" style="width:20.25pt;height:18pt" o:ole="">
                              <v:imagedata r:id="rId9" o:title=""/>
                            </v:shape>
                            <w:control r:id="rId61" w:name="DefaultOcxName19313" w:shapeid="_x0000_i1286"/>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w:t>
                        </w:r>
                        <w:ins w:id="102"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103"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3F141A"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89" type="#_x0000_t75" style="width:20.25pt;height:18pt" o:ole="">
                              <v:imagedata r:id="rId9" o:title=""/>
                            </v:shape>
                            <w:control r:id="rId62" w:name="DefaultOcxName193121" w:shapeid="_x0000_i1289"/>
                          </w:object>
                        </w:r>
                      </w:p>
                    </w:tc>
                    <w:tc>
                      <w:tcPr>
                        <w:tcW w:w="0" w:type="auto"/>
                        <w:hideMark/>
                      </w:tcPr>
                      <w:p w:rsidR="00601AB4" w:rsidRPr="00FB2407" w:rsidRDefault="00601AB4" w:rsidP="00395A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evidence of </w:t>
                        </w:r>
                        <w:r w:rsidR="00A21A7E">
                          <w:rPr>
                            <w:rFonts w:ascii="Times New Roman" w:eastAsia="Times New Roman" w:hAnsi="Times New Roman" w:cs="Times New Roman"/>
                            <w:sz w:val="24"/>
                            <w:szCs w:val="24"/>
                          </w:rPr>
                          <w:t>US</w:t>
                        </w:r>
                        <w:ins w:id="104"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citizenship, </w:t>
                        </w:r>
                        <w:r w:rsidR="00A21A7E">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tcMar>
                    <w:top w:w="15" w:type="dxa"/>
                    <w:left w:w="15" w:type="dxa"/>
                    <w:bottom w:w="15" w:type="dxa"/>
                    <w:right w:w="15" w:type="dxa"/>
                  </w:tcMar>
                  <w:vAlign w:val="center"/>
                  <w:hideMark/>
                </w:tcPr>
                <w:p w:rsidR="00C63691" w:rsidRDefault="00601AB4" w:rsidP="00AE667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w:t>
                  </w:r>
                  <w:del w:id="105" w:author="tsharpe" w:date="2011-07-05T11:32:00Z">
                    <w:r w:rsidDel="00C63691">
                      <w:rPr>
                        <w:rFonts w:ascii="Times New Roman" w:eastAsia="Times New Roman" w:hAnsi="Times New Roman" w:cs="Times New Roman"/>
                        <w:b/>
                        <w:sz w:val="24"/>
                        <w:szCs w:val="24"/>
                      </w:rPr>
                      <w:delText xml:space="preserve"> </w:delText>
                    </w:r>
                  </w:del>
                  <w:r w:rsidR="00C63691">
                    <w:rPr>
                      <w:rFonts w:ascii="Times New Roman" w:eastAsia="Times New Roman" w:hAnsi="Times New Roman" w:cs="Times New Roman"/>
                      <w:b/>
                      <w:sz w:val="24"/>
                      <w:szCs w:val="24"/>
                    </w:rPr>
                    <w:t>?Text – see Appendix R of Policy Guide</w:t>
                  </w:r>
                  <w:ins w:id="106" w:author="elovece" w:date="2011-07-29T09:20:00Z">
                    <w:r w:rsidR="00665316">
                      <w:rPr>
                        <w:rFonts w:ascii="Times New Roman" w:eastAsia="Times New Roman" w:hAnsi="Times New Roman" w:cs="Times New Roman"/>
                        <w:b/>
                        <w:sz w:val="24"/>
                        <w:szCs w:val="24"/>
                      </w:rPr>
                      <w:t xml:space="preserve"> and EMB FY2010-03 Desk Guide to Non-citizen Eligibility</w:t>
                    </w:r>
                  </w:ins>
                </w:p>
                <w:p w:rsidR="00A21A7E" w:rsidRDefault="00A21A7E" w:rsidP="00AE6672">
                  <w:pPr>
                    <w:spacing w:after="0" w:line="240" w:lineRule="auto"/>
                    <w:rPr>
                      <w:rFonts w:ascii="Times New Roman" w:eastAsia="Times New Roman" w:hAnsi="Times New Roman" w:cs="Times New Roman"/>
                      <w:b/>
                      <w:sz w:val="24"/>
                      <w:szCs w:val="24"/>
                    </w:rPr>
                  </w:pPr>
                </w:p>
                <w:p w:rsidR="00A21A7E" w:rsidRDefault="00A21A7E" w:rsidP="00A21A7E">
                  <w:r>
                    <w:rPr>
                      <w:b/>
                      <w:bCs/>
                    </w:rPr>
                    <w:t>DCF Referral</w:t>
                  </w:r>
                  <w:r>
                    <w:t xml:space="preserve"> </w:t>
                  </w:r>
                </w:p>
                <w:p w:rsidR="00A21A7E" w:rsidRDefault="00A21A7E" w:rsidP="00A21A7E">
                  <w:pPr>
                    <w:spacing w:after="0" w:line="240" w:lineRule="auto"/>
                    <w:rPr>
                      <w:rFonts w:ascii="Times New Roman" w:eastAsia="Times New Roman" w:hAnsi="Times New Roman" w:cs="Times New Roman"/>
                      <w:b/>
                      <w:sz w:val="24"/>
                      <w:szCs w:val="24"/>
                    </w:rPr>
                  </w:pPr>
                  <w:r w:rsidRPr="008B5BC1">
                    <w:rPr>
                      <w:b/>
                    </w:rPr>
                    <w:t>DTA Referral</w:t>
                  </w:r>
                </w:p>
                <w:p w:rsidR="00A21A7E" w:rsidRPr="00444235" w:rsidRDefault="00A21A7E" w:rsidP="00AE6672">
                  <w:pPr>
                    <w:spacing w:after="0" w:line="240" w:lineRule="auto"/>
                    <w:rPr>
                      <w:rFonts w:ascii="Times New Roman" w:eastAsia="Times New Roman" w:hAnsi="Times New Roman" w:cs="Times New Roman"/>
                      <w:b/>
                      <w:sz w:val="24"/>
                      <w:szCs w:val="24"/>
                    </w:rPr>
                  </w:pPr>
                </w:p>
              </w:tc>
            </w:tr>
            <w:tr w:rsidR="00444235" w:rsidRPr="00FB2407" w:rsidTr="00AE6672">
              <w:tc>
                <w:tcPr>
                  <w:tcW w:w="0" w:type="auto"/>
                  <w:vAlign w:val="center"/>
                  <w:hideMark/>
                </w:tcPr>
                <w:p w:rsidR="00444235" w:rsidRDefault="000769D4"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Del="00395A3D" w:rsidRDefault="00FB0E04" w:rsidP="00FB0E04">
      <w:pPr>
        <w:rPr>
          <w:del w:id="107" w:author="elovece" w:date="2011-07-05T10:40:00Z"/>
        </w:rPr>
      </w:pPr>
      <w:r>
        <w:t>If DCF authorized in section 200, then enable check box with a check mark on verify by DCF</w:t>
      </w:r>
    </w:p>
    <w:p w:rsidR="000B0018" w:rsidRDefault="000B0018" w:rsidP="000B0018">
      <w:r>
        <w:lastRenderedPageBreak/>
        <w:t>IMPROPER PAYMENT FORM REQUIREMENTS</w:t>
      </w:r>
    </w:p>
    <w:p w:rsidR="000B0018" w:rsidRPr="00CB246A" w:rsidRDefault="000B0018" w:rsidP="000B0018">
      <w:r>
        <w:t xml:space="preserve">ACF 400 – </w:t>
      </w:r>
      <w:r w:rsidR="00A477B5" w:rsidRPr="00A477B5">
        <w:rPr>
          <w:strike/>
        </w:rPr>
        <w:t>SECTION I – 340 QUALIFYING CARE</w:t>
      </w:r>
      <w:ins w:id="108" w:author="elovece" w:date="2011-07-29T09:21:00Z">
        <w:r w:rsidR="00CB246A">
          <w:rPr>
            <w:strike/>
          </w:rPr>
          <w:t xml:space="preserve"> </w:t>
        </w:r>
        <w:r w:rsidR="00CB246A">
          <w:t>Section III: General Program Requirements</w:t>
        </w:r>
      </w:ins>
    </w:p>
    <w:p w:rsidR="000B0018" w:rsidRDefault="009B5E56" w:rsidP="000B0018">
      <w:pPr>
        <w:rPr>
          <w:ins w:id="109" w:author="elovece" w:date="2011-07-05T10:41:00Z"/>
        </w:rPr>
      </w:pPr>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74B8D" w:rsidRDefault="00674B8D" w:rsidP="00674B8D">
      <w:pPr>
        <w:jc w:val="center"/>
      </w:pPr>
      <w:ins w:id="110" w:author="elovece" w:date="2011-07-05T10:41:00Z">
        <w:r>
          <w:rPr>
            <w:rFonts w:ascii="Times New Roman" w:hAnsi="Times New Roman" w:cs="Times New Roman"/>
            <w:b/>
            <w:bCs/>
            <w:sz w:val="24"/>
            <w:szCs w:val="24"/>
          </w:rPr>
          <w:t>340 QUALIFYING CARE</w:t>
        </w:r>
      </w:ins>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pPr>
              <w:rPr>
                <w:ins w:id="111" w:author="Tom Weierman" w:date="2011-06-06T11:02:00Z"/>
              </w:rPr>
            </w:pPr>
            <w:r>
              <w:t>Determine number of hours needing authorization during review period, based on parental work/training status or child's protective services status. Determine hours and type of care authorized.</w:t>
            </w:r>
          </w:p>
          <w:p w:rsidR="00A21A7E" w:rsidRDefault="00A21A7E" w:rsidP="00D44B5A">
            <w:pPr>
              <w:rPr>
                <w:ins w:id="112" w:author="Tom Weierman" w:date="2011-06-06T11:02:00Z"/>
              </w:rPr>
            </w:pPr>
          </w:p>
          <w:p w:rsidR="00D428AC" w:rsidRDefault="00D428AC" w:rsidP="00D428AC">
            <w:ins w:id="113" w:author="Tom Weierman" w:date="2011-06-06T11:05:00Z">
              <w:r>
                <w:t>In Massachusetts, e</w:t>
              </w:r>
            </w:ins>
            <w:ins w:id="114" w:author="Tom Weierman" w:date="2011-06-06T11:02:00Z">
              <w:r w:rsidR="00A21A7E">
                <w:t>xcept when requesting a subsidy for a child with special needs, both parents living in the household must document either a part-time or full-time service need.</w:t>
              </w:r>
            </w:ins>
            <w:ins w:id="115" w:author="Tom Weierman" w:date="2011-06-06T11:03:00Z">
              <w:r>
                <w:t xml:space="preserve"> </w:t>
              </w:r>
            </w:ins>
            <w:ins w:id="116" w:author="Tom Weierman" w:date="2011-06-06T11:07:00Z">
              <w:r>
                <w:t xml:space="preserve"> </w:t>
              </w:r>
            </w:ins>
            <w:ins w:id="117" w:author="Tom Weierman" w:date="2011-06-06T11:05:00Z">
              <w:r>
                <w:t>Children with documented special needs are eligible for full-time care.</w:t>
              </w:r>
            </w:ins>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674B8D">
              <w:tc>
                <w:tcPr>
                  <w:tcW w:w="3484" w:type="dxa"/>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674B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3F141A"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92" type="#_x0000_t75" style="width:20.25pt;height:18pt" o:ole="">
                              <v:imagedata r:id="rId9" o:title=""/>
                            </v:shape>
                            <w:control r:id="rId63" w:name="DefaultOcxName24" w:shapeid="_x0000_i1292"/>
                          </w:object>
                        </w:r>
                      </w:p>
                    </w:tc>
                    <w:tc>
                      <w:tcPr>
                        <w:tcW w:w="3004" w:type="dxa"/>
                        <w:hideMark/>
                      </w:tcPr>
                      <w:p w:rsidR="005814FB" w:rsidRPr="005814FB" w:rsidRDefault="005814FB"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Fu</w:t>
                        </w:r>
                        <w:ins w:id="118" w:author="elovece" w:date="2011-07-05T10:42: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Fu</w:t>
                        </w:r>
                        <w:r w:rsidRPr="005814FB">
                          <w:rPr>
                            <w:rFonts w:ascii="Times New Roman" w:eastAsia="Times New Roman" w:hAnsi="Times New Roman" w:cs="Times New Roman"/>
                            <w:sz w:val="24"/>
                            <w:szCs w:val="24"/>
                          </w:rPr>
                          <w:t xml:space="preserve">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6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674B8D">
                        <w:pPr>
                          <w:shd w:val="clear" w:color="auto" w:fill="FFFFFF"/>
                          <w:spacing w:after="0" w:line="240" w:lineRule="auto"/>
                          <w:rPr>
                            <w:rFonts w:ascii="Times New Roman" w:eastAsia="Times New Roman" w:hAnsi="Times New Roman" w:cs="Times New Roman"/>
                            <w:sz w:val="24"/>
                            <w:szCs w:val="24"/>
                          </w:rPr>
                        </w:pPr>
                        <w:ins w:id="119" w:author="elovece" w:date="2011-07-05T10:42: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674B8D">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3F141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95" type="#_x0000_t75" style="width:20.25pt;height:18pt" o:ole="">
                              <v:imagedata r:id="rId9" o:title=""/>
                            </v:shape>
                            <w:control r:id="rId65" w:name="DefaultOcxName19" w:shapeid="_x0000_i1295"/>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Pa</w:t>
                        </w:r>
                        <w:ins w:id="120" w:author="elovece" w:date="2011-07-05T10:43: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Pa</w:t>
                        </w:r>
                        <w:r w:rsidRPr="005814FB">
                          <w:rPr>
                            <w:rFonts w:ascii="Times New Roman" w:eastAsia="Times New Roman" w:hAnsi="Times New Roman" w:cs="Times New Roman"/>
                            <w:sz w:val="24"/>
                            <w:szCs w:val="24"/>
                          </w:rPr>
                          <w:t xml:space="preserve">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66"/>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CB246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 xml:space="preserve">    ? text - </w:t>
                        </w:r>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w:t>
                        </w:r>
                        <w:del w:id="121" w:author="elovece" w:date="2011-07-29T09:21:00Z">
                          <w:r w:rsidR="005814FB" w:rsidRPr="005814FB" w:rsidDel="00CB246A">
                            <w:rPr>
                              <w:rFonts w:ascii="Times New Roman" w:eastAsia="Times New Roman" w:hAnsi="Times New Roman" w:cs="Times New Roman"/>
                              <w:color w:val="0000FF"/>
                              <w:sz w:val="19"/>
                            </w:rPr>
                            <w:delText>[Note: parents with part-time service need whose hours coincide with before/after school program may receive EEC financial assistance for that care during the academic year. During the summer, the subsidy will be provided in accordance with the parent's schedule, for 30 hours/week max]</w:delText>
                          </w:r>
                          <w:r w:rsidR="005814FB" w:rsidRPr="005814FB" w:rsidDel="00CB246A">
                            <w:rPr>
                              <w:rFonts w:ascii="Times New Roman" w:eastAsia="Times New Roman" w:hAnsi="Times New Roman" w:cs="Times New Roman"/>
                              <w:sz w:val="24"/>
                              <w:szCs w:val="24"/>
                            </w:rPr>
                            <w:delText xml:space="preserve"> </w:delText>
                          </w:r>
                        </w:del>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3F141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98" type="#_x0000_t75" style="width:20.25pt;height:18pt" o:ole="">
                              <v:imagedata r:id="rId9" o:title=""/>
                            </v:shape>
                            <w:control r:id="rId67" w:name="DefaultOcxName23" w:shapeid="_x0000_i129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Fu</w:t>
                        </w:r>
                        <w:ins w:id="122" w:author="elovece" w:date="2011-07-05T10:44:00Z">
                          <w:r w:rsidR="007A7279">
                            <w:rPr>
                              <w:rFonts w:ascii="Times New Roman" w:eastAsia="Times New Roman" w:hAnsi="Times New Roman" w:cs="Times New Roman"/>
                              <w:sz w:val="24"/>
                              <w:szCs w:val="24"/>
                            </w:rPr>
                            <w:t>Fu</w:t>
                          </w:r>
                        </w:ins>
                        <w:r w:rsidRPr="005814FB">
                          <w:rPr>
                            <w:rFonts w:ascii="Times New Roman" w:eastAsia="Times New Roman" w:hAnsi="Times New Roman" w:cs="Times New Roman"/>
                            <w:sz w:val="24"/>
                            <w:szCs w:val="24"/>
                          </w:rPr>
                          <w:t>ll</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68"/>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ins w:id="123" w:author="elovece" w:date="2011-07-05T10:43: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3F141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301" type="#_x0000_t75" style="width:20.25pt;height:18pt" o:ole="">
                              <v:imagedata r:id="rId9" o:title=""/>
                            </v:shape>
                            <w:control r:id="rId69" w:name="DefaultOcxName34" w:shapeid="_x0000_i130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Pa</w:t>
                        </w:r>
                        <w:ins w:id="124" w:author="elovece" w:date="2011-07-05T10:44:00Z">
                          <w:r w:rsidR="007A7279">
                            <w:rPr>
                              <w:rFonts w:ascii="Times New Roman" w:eastAsia="Times New Roman" w:hAnsi="Times New Roman" w:cs="Times New Roman"/>
                              <w:sz w:val="24"/>
                              <w:szCs w:val="24"/>
                            </w:rPr>
                            <w:t>Pa</w:t>
                          </w:r>
                        </w:ins>
                        <w:r w:rsidRPr="005814FB">
                          <w:rPr>
                            <w:rFonts w:ascii="Times New Roman" w:eastAsia="Times New Roman" w:hAnsi="Times New Roman" w:cs="Times New Roman"/>
                            <w:sz w:val="24"/>
                            <w:szCs w:val="24"/>
                          </w:rPr>
                          <w:t>rt</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0"/>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Del="00CB246A" w:rsidRDefault="007A7279" w:rsidP="005814FB">
                        <w:pPr>
                          <w:shd w:val="clear" w:color="auto" w:fill="FFFFFF"/>
                          <w:spacing w:after="0" w:line="240" w:lineRule="auto"/>
                          <w:rPr>
                            <w:del w:id="125" w:author="elovece" w:date="2011-07-29T09:21:00Z"/>
                            <w:rFonts w:ascii="Times New Roman" w:eastAsia="Times New Roman" w:hAnsi="Times New Roman" w:cs="Times New Roman"/>
                            <w:sz w:val="24"/>
                            <w:szCs w:val="24"/>
                          </w:rPr>
                        </w:pPr>
                        <w:ins w:id="126" w:author="elovece" w:date="2011-07-05T10:44:00Z">
                          <w:r>
                            <w:rPr>
                              <w:rFonts w:ascii="Times New Roman" w:eastAsia="Times New Roman" w:hAnsi="Times New Roman" w:cs="Times New Roman"/>
                              <w:color w:val="0000FF"/>
                              <w:sz w:val="19"/>
                            </w:rPr>
                            <w:t xml:space="preserve"> ? text - </w:t>
                          </w:r>
                        </w:ins>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w:t>
                        </w:r>
                        <w:del w:id="127" w:author="elovece" w:date="2011-07-29T09:21:00Z">
                          <w:r w:rsidR="005814FB" w:rsidRPr="005814FB" w:rsidDel="00CB246A">
                            <w:rPr>
                              <w:rFonts w:ascii="Times New Roman" w:eastAsia="Times New Roman" w:hAnsi="Times New Roman" w:cs="Times New Roman"/>
                              <w:color w:val="0000FF"/>
                              <w:sz w:val="19"/>
                            </w:rPr>
                            <w:delText xml:space="preserve">[Note: parents with part-time service need whose hours coincide with </w:delText>
                          </w:r>
                          <w:r w:rsidR="005814FB" w:rsidRPr="005814FB" w:rsidDel="00CB246A">
                            <w:rPr>
                              <w:rFonts w:ascii="Times New Roman" w:eastAsia="Times New Roman" w:hAnsi="Times New Roman" w:cs="Times New Roman"/>
                              <w:color w:val="0000FF"/>
                              <w:sz w:val="19"/>
                            </w:rPr>
                            <w:lastRenderedPageBreak/>
                            <w:delText>before/after school program may receive EEC financial assistance for that care during the academic year. During the summer, the subsidy will be provided in accordance with the parent's schedule, for 30 hours/week max]</w:delText>
                          </w:r>
                          <w:r w:rsidR="005814FB" w:rsidRPr="005814FB" w:rsidDel="00CB246A">
                            <w:rPr>
                              <w:rFonts w:ascii="Times New Roman" w:eastAsia="Times New Roman" w:hAnsi="Times New Roman" w:cs="Times New Roman"/>
                              <w:sz w:val="24"/>
                              <w:szCs w:val="24"/>
                            </w:rPr>
                            <w:delText xml:space="preserve"> </w:delText>
                          </w:r>
                        </w:del>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D428AC" w:rsidRDefault="00D428AC" w:rsidP="00D428AC">
                        <w:r>
                          <w:rPr>
                            <w:b/>
                            <w:bCs/>
                          </w:rPr>
                          <w:t>DCF Referral</w:t>
                        </w:r>
                        <w:r>
                          <w:t xml:space="preserve"> </w:t>
                        </w:r>
                      </w:p>
                      <w:p w:rsidR="00D428AC" w:rsidRDefault="00D428AC" w:rsidP="00D428AC">
                        <w:pPr>
                          <w:spacing w:after="0" w:line="240" w:lineRule="auto"/>
                          <w:rPr>
                            <w:rFonts w:ascii="Times New Roman" w:eastAsia="Times New Roman" w:hAnsi="Times New Roman" w:cs="Times New Roman"/>
                            <w:b/>
                            <w:sz w:val="24"/>
                            <w:szCs w:val="24"/>
                          </w:rPr>
                        </w:pPr>
                        <w:r w:rsidRPr="008B5BC1">
                          <w:rPr>
                            <w:b/>
                          </w:rPr>
                          <w:t>DTA Referral</w:t>
                        </w:r>
                      </w:p>
                      <w:p w:rsidR="00D428AC" w:rsidRDefault="00D428AC"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Pr="00310A7B" w:rsidRDefault="000B0018" w:rsidP="000B0018">
      <w:r>
        <w:t xml:space="preserve">ACF 400 – </w:t>
      </w:r>
      <w:r w:rsidR="00A477B5" w:rsidRPr="00A477B5">
        <w:rPr>
          <w:strike/>
        </w:rPr>
        <w:t>SECTION I – 350 QUALIFYING PROVIDER ARRANGEMENT</w:t>
      </w:r>
      <w:ins w:id="128" w:author="elovece" w:date="2011-07-29T09:22:00Z">
        <w:r w:rsidR="00310A7B">
          <w:rPr>
            <w:strike/>
          </w:rPr>
          <w:t xml:space="preserve"> </w:t>
        </w:r>
        <w:r w:rsidR="00310A7B">
          <w:t>Section III: General Program Requirements</w:t>
        </w:r>
      </w:ins>
    </w:p>
    <w:p w:rsidR="000B0018" w:rsidRDefault="009B5E56" w:rsidP="000B0018">
      <w:pPr>
        <w:rPr>
          <w:ins w:id="129" w:author="elovece" w:date="2011-07-05T10:45:00Z"/>
        </w:rPr>
      </w:pPr>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7A7279" w:rsidRDefault="00583E39" w:rsidP="00583E39">
      <w:pPr>
        <w:jc w:val="center"/>
      </w:pPr>
      <w:ins w:id="130" w:author="elovece" w:date="2011-07-05T10:45:00Z">
        <w:r>
          <w:rPr>
            <w:rFonts w:ascii="Times New Roman" w:hAnsi="Times New Roman" w:cs="Times New Roman"/>
            <w:b/>
            <w:bCs/>
            <w:sz w:val="24"/>
            <w:szCs w:val="24"/>
          </w:rPr>
          <w:t xml:space="preserve">350 </w:t>
        </w:r>
        <w:proofErr w:type="gramStart"/>
        <w:r>
          <w:rPr>
            <w:rFonts w:ascii="Times New Roman" w:hAnsi="Times New Roman" w:cs="Times New Roman"/>
            <w:b/>
            <w:bCs/>
            <w:sz w:val="24"/>
            <w:szCs w:val="24"/>
          </w:rPr>
          <w:t xml:space="preserve">QUALIFYING </w:t>
        </w:r>
      </w:ins>
      <w:ins w:id="131" w:author="elovece" w:date="2011-07-29T09:22:00Z">
        <w:r w:rsidR="00310A7B">
          <w:rPr>
            <w:rFonts w:ascii="Times New Roman" w:hAnsi="Times New Roman" w:cs="Times New Roman"/>
            <w:b/>
            <w:bCs/>
            <w:sz w:val="24"/>
            <w:szCs w:val="24"/>
          </w:rPr>
          <w:t xml:space="preserve"> CARE</w:t>
        </w:r>
        <w:proofErr w:type="gramEnd"/>
        <w:r w:rsidR="00310A7B">
          <w:rPr>
            <w:rFonts w:ascii="Times New Roman" w:hAnsi="Times New Roman" w:cs="Times New Roman"/>
            <w:b/>
            <w:bCs/>
            <w:sz w:val="24"/>
            <w:szCs w:val="24"/>
          </w:rPr>
          <w:t xml:space="preserve"> and </w:t>
        </w:r>
      </w:ins>
      <w:ins w:id="132" w:author="elovece" w:date="2011-07-05T10:45:00Z">
        <w:r>
          <w:rPr>
            <w:rFonts w:ascii="Times New Roman" w:hAnsi="Times New Roman" w:cs="Times New Roman"/>
            <w:b/>
            <w:bCs/>
            <w:sz w:val="24"/>
            <w:szCs w:val="24"/>
          </w:rPr>
          <w:t>PROVIDER ARRANGEMENT</w:t>
        </w:r>
      </w:ins>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w:t>
            </w:r>
            <w:r w:rsidR="00D428AC">
              <w:t>, or an in-home child care provider,</w:t>
            </w:r>
            <w:r>
              <w:t xml:space="preserve">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3F141A"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304" type="#_x0000_t75" style="width:20.25pt;height:18pt" o:ole="">
                              <v:imagedata r:id="rId9" o:title=""/>
                            </v:shape>
                            <w:control r:id="rId71" w:name="DefaultOcxName25" w:shapeid="_x0000_i1304"/>
                          </w:object>
                        </w:r>
                      </w:p>
                    </w:tc>
                    <w:tc>
                      <w:tcPr>
                        <w:tcW w:w="0" w:type="auto"/>
                        <w:hideMark/>
                      </w:tcPr>
                      <w:p w:rsidR="00486E65" w:rsidRPr="00D428AC" w:rsidRDefault="007D2111" w:rsidP="00486E65">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Center-based </w:t>
                        </w:r>
                        <w:r w:rsidR="009D5FF7">
                          <w:rPr>
                            <w:rFonts w:ascii="Times New Roman" w:eastAsia="Times New Roman" w:hAnsi="Times New Roman" w:cs="Times New Roman"/>
                            <w:b/>
                            <w:sz w:val="24"/>
                            <w:szCs w:val="24"/>
                          </w:rPr>
                          <w:t>Child Care</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3F141A"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307" type="#_x0000_t75" style="width:20.25pt;height:18pt" o:ole="">
                              <v:imagedata r:id="rId9" o:title=""/>
                            </v:shape>
                            <w:control r:id="rId72" w:name="DefaultOcxName110" w:shapeid="_x0000_i1307"/>
                          </w:object>
                        </w:r>
                      </w:p>
                    </w:tc>
                    <w:tc>
                      <w:tcPr>
                        <w:tcW w:w="0" w:type="auto"/>
                        <w:hideMark/>
                      </w:tcPr>
                      <w:p w:rsidR="002678F0" w:rsidRPr="00D428AC" w:rsidRDefault="009D5FF7" w:rsidP="00486E6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School-Age Child Care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AE6672">
                    <w:trPr>
                      <w:tblCellSpacing w:w="0" w:type="dxa"/>
                    </w:trPr>
                    <w:tc>
                      <w:tcPr>
                        <w:tcW w:w="75" w:type="dxa"/>
                        <w:vAlign w:val="center"/>
                        <w:hideMark/>
                      </w:tcPr>
                      <w:p w:rsidR="002678F0" w:rsidRPr="00486E65" w:rsidRDefault="002678F0"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3F141A" w:rsidP="00AE6672">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310" type="#_x0000_t75" style="width:20.25pt;height:18pt" o:ole="">
                              <v:imagedata r:id="rId9" o:title=""/>
                            </v:shape>
                            <w:control r:id="rId73" w:name="DefaultOcxName251" w:shapeid="_x0000_i1310"/>
                          </w:object>
                        </w:r>
                      </w:p>
                    </w:tc>
                    <w:tc>
                      <w:tcPr>
                        <w:tcW w:w="0" w:type="auto"/>
                        <w:hideMark/>
                      </w:tcPr>
                      <w:p w:rsidR="002678F0" w:rsidRPr="00D428AC" w:rsidRDefault="007D2111" w:rsidP="00AE6672">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Family Child Care </w:t>
                        </w:r>
                      </w:p>
                    </w:tc>
                  </w:tr>
                </w:tbl>
                <w:p w:rsidR="002678F0" w:rsidRPr="00486E65" w:rsidRDefault="002678F0" w:rsidP="00AE6672">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AE6672">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D428AC">
                        <w:pPr>
                          <w:rPr>
                            <w:sz w:val="24"/>
                            <w:szCs w:val="24"/>
                          </w:rPr>
                        </w:pPr>
                        <w:r>
                          <w:rPr>
                            <w:b/>
                            <w:bCs/>
                          </w:rPr>
                          <w:t>In-Home/Relative</w:t>
                        </w:r>
                        <w:r>
                          <w:t xml:space="preserve"> </w:t>
                        </w:r>
                        <w:ins w:id="133" w:author="tsharpe" w:date="2011-07-12T10:40:00Z">
                          <w:r w:rsidR="00BC4AC2">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13" type="#_x0000_t75" style="width:20.25pt;height:18pt" o:ole="">
                              <v:imagedata r:id="rId9" o:title=""/>
                            </v:shape>
                            <w:control r:id="rId74" w:name="DefaultOcxName27" w:shapeid="_x0000_i1313"/>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16" type="#_x0000_t75" style="width:20.25pt;height:18pt" o:ole="">
                              <v:imagedata r:id="rId9" o:title=""/>
                            </v:shape>
                            <w:control r:id="rId75" w:name="DefaultOcxName111" w:shapeid="_x0000_i1316"/>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19" type="#_x0000_t75" style="width:20.25pt;height:18pt" o:ole="">
                              <v:imagedata r:id="rId9" o:title=""/>
                            </v:shape>
                            <w:control r:id="rId76" w:name="DefaultOcxName26" w:shapeid="_x0000_i1319"/>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22" type="#_x0000_t75" style="width:20.25pt;height:18pt" o:ole="">
                              <v:imagedata r:id="rId9" o:title=""/>
                            </v:shape>
                            <w:control r:id="rId77" w:name="DefaultOcxName35" w:shapeid="_x0000_i1322"/>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25" type="#_x0000_t75" style="width:20.25pt;height:18pt" o:ole="">
                              <v:imagedata r:id="rId9" o:title=""/>
                            </v:shape>
                            <w:control r:id="rId78" w:name="DefaultOcxName43" w:shapeid="_x0000_i1325"/>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28" type="#_x0000_t75" style="width:20.25pt;height:18pt" o:ole="">
                              <v:imagedata r:id="rId9" o:title=""/>
                            </v:shape>
                            <w:control r:id="rId79" w:name="DefaultOcxName52" w:shapeid="_x0000_i1328"/>
                          </w:object>
                        </w:r>
                      </w:p>
                    </w:tc>
                    <w:tc>
                      <w:tcPr>
                        <w:tcW w:w="0" w:type="auto"/>
                        <w:hideMark/>
                      </w:tcPr>
                      <w:p w:rsidR="002678F0" w:rsidRDefault="002678F0" w:rsidP="002678F0">
                        <w:pPr>
                          <w:rPr>
                            <w:sz w:val="24"/>
                            <w:szCs w:val="24"/>
                          </w:rPr>
                        </w:pPr>
                        <w:r>
                          <w:t xml:space="preserve">verification of provider's identity </w:t>
                        </w:r>
                        <w:r w:rsidR="00D818B6">
                          <w:t>with photo</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31" type="#_x0000_t75" style="width:20.25pt;height:18pt" o:ole="">
                              <v:imagedata r:id="rId9" o:title=""/>
                            </v:shape>
                            <w:control r:id="rId80" w:name="DefaultOcxName61" w:shapeid="_x0000_i1331"/>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ins w:id="134" w:author="tsharpe" w:date="2011-07-12T10:42:00Z">
                          <w:r w:rsidR="00CD4CC1">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3F141A" w:rsidP="002678F0">
                        <w:pPr>
                          <w:rPr>
                            <w:sz w:val="24"/>
                            <w:szCs w:val="24"/>
                          </w:rPr>
                        </w:pPr>
                        <w:r>
                          <w:object w:dxaOrig="1440" w:dyaOrig="1440">
                            <v:shape id="_x0000_i1334" type="#_x0000_t75" style="width:20.25pt;height:18pt" o:ole="">
                              <v:imagedata r:id="rId9" o:title=""/>
                            </v:shape>
                            <w:control r:id="rId81" w:name="DefaultOcxName72" w:shapeid="_x0000_i1334"/>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135" w:author="elovece" w:date="2011-07-29T09:23:00Z">
        <w:r w:rsidR="0000188C">
          <w:t>V</w:t>
        </w:r>
      </w:ins>
      <w:r>
        <w:t xml:space="preserve"> – 400 </w:t>
      </w:r>
      <w:proofErr w:type="gramStart"/>
      <w:r>
        <w:t>INCOME</w:t>
      </w:r>
      <w:proofErr w:type="gramEnd"/>
      <w:ins w:id="136" w:author="elovece" w:date="2011-07-29T09:24:00Z">
        <w:r w:rsidR="0000188C">
          <w:t xml:space="preserve"> and Authorization</w:t>
        </w:r>
      </w:ins>
    </w:p>
    <w:p w:rsidR="000B0018" w:rsidRDefault="000B0018" w:rsidP="000B0018">
      <w:r>
        <w:t>(PARENT 1)</w:t>
      </w:r>
    </w:p>
    <w:p w:rsidR="000B0018" w:rsidRDefault="009B5E56" w:rsidP="000B0018">
      <w:pPr>
        <w:rPr>
          <w:ins w:id="137" w:author="elovece" w:date="2011-07-05T10:46:00Z"/>
        </w:rPr>
      </w:pPr>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3603D" w:rsidRDefault="0053603D" w:rsidP="0053603D">
      <w:pPr>
        <w:jc w:val="center"/>
      </w:pPr>
      <w:ins w:id="138" w:author="elovece" w:date="2011-07-05T10:46:00Z">
        <w:r>
          <w:rPr>
            <w:rFonts w:ascii="Times New Roman" w:hAnsi="Times New Roman" w:cs="Times New Roman"/>
            <w:b/>
            <w:bCs/>
            <w:sz w:val="24"/>
            <w:szCs w:val="24"/>
          </w:rPr>
          <w:t>400 INCOME</w:t>
        </w:r>
      </w:ins>
      <w:ins w:id="139" w:author="elovece" w:date="2011-07-29T09:24:00Z">
        <w:r w:rsidR="0000188C">
          <w:rPr>
            <w:rFonts w:ascii="Times New Roman" w:hAnsi="Times New Roman" w:cs="Times New Roman"/>
            <w:b/>
            <w:bCs/>
            <w:sz w:val="24"/>
            <w:szCs w:val="24"/>
          </w:rPr>
          <w:t>/INCOME STANDARDS/PARENTAL FEE CALCULATION</w:t>
        </w:r>
      </w:ins>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 xml:space="preserve">Describe income verification and </w:t>
            </w:r>
            <w:r w:rsidR="00CE1A16">
              <w:t xml:space="preserve">calculations </w:t>
            </w:r>
            <w:r>
              <w:t>for household members. Specify time period (e.g., based on 4- weeks prior to application) and all income to be considered based on State policies and definitions (e.g., head of household employment).</w:t>
            </w:r>
          </w:p>
          <w:p w:rsidR="00512B55" w:rsidRDefault="00512B55" w:rsidP="00512B55">
            <w:r>
              <w:t>Determine if household income meets state requirements (e.g.</w:t>
            </w:r>
            <w:ins w:id="140" w:author="Tom Weierman" w:date="2011-06-07T10:25:00Z">
              <w:r w:rsidR="00CE1A16">
                <w:t>,</w:t>
              </w:r>
            </w:ins>
            <w:r>
              <w:t xml:space="preserve">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t>
            </w:r>
            <w:r>
              <w:lastRenderedPageBreak/>
              <w:t>was based on income and family size, the State’s payment rate schedule, and any sliding fee schedule</w:t>
            </w:r>
            <w:ins w:id="141" w:author="Tom Weierman" w:date="2011-06-07T10:26:00Z">
              <w:r w:rsidR="00CE1A16">
                <w:t>,</w:t>
              </w:r>
            </w:ins>
            <w:r>
              <w:t xml:space="preserv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3F141A" w:rsidP="000769D4">
                  <w:pPr>
                    <w:spacing w:after="0" w:line="240" w:lineRule="auto"/>
                    <w:rPr>
                      <w:rFonts w:ascii="Times New Roman" w:eastAsia="Times New Roman" w:hAnsi="Times New Roman" w:cs="Times New Roman"/>
                      <w:sz w:val="24"/>
                      <w:szCs w:val="24"/>
                    </w:rPr>
                  </w:pPr>
                  <w:hyperlink r:id="rId82"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3F141A" w:rsidP="000769D4">
                  <w:pPr>
                    <w:spacing w:after="0" w:line="240" w:lineRule="auto"/>
                    <w:rPr>
                      <w:rFonts w:ascii="Times New Roman" w:eastAsia="Times New Roman" w:hAnsi="Times New Roman" w:cs="Times New Roman"/>
                      <w:sz w:val="24"/>
                      <w:szCs w:val="24"/>
                    </w:rPr>
                  </w:pPr>
                  <w:hyperlink r:id="rId83"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CE1A16" w:rsidRDefault="00CE1A16" w:rsidP="000769D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Verify Income Sources</w:t>
                        </w:r>
                      </w:p>
                      <w:p w:rsidR="00CE1A16" w:rsidRDefault="00CE1A16" w:rsidP="000769D4">
                        <w:pPr>
                          <w:spacing w:after="0" w:line="240" w:lineRule="auto"/>
                          <w:rPr>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del w:id="142" w:author="elovece" w:date="2011-07-29T09:24:00Z">
                          <w:r w:rsidR="003B7968">
                            <w:rPr>
                              <w:rFonts w:ascii="Times New Roman" w:eastAsia="Times New Roman" w:hAnsi="Times New Roman" w:cs="Times New Roman"/>
                              <w:noProof/>
                              <w:color w:val="0000FF"/>
                              <w:sz w:val="24"/>
                              <w:szCs w:val="24"/>
                              <w:rPrChange w:id="143" w:author="Unknown">
                                <w:rPr>
                                  <w:noProof/>
                                </w:rPr>
                              </w:rPrChange>
                            </w:rPr>
                            <w:drawing>
                              <wp:inline distT="0" distB="0" distL="0" distR="0">
                                <wp:extent cx="142875" cy="142875"/>
                                <wp:effectExtent l="19050" t="0" r="9525" b="0"/>
                                <wp:docPr id="1758" name="Picture 1758" descr="http://eec-tst-web-v01/improperpayment/images/help.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8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37" type="#_x0000_t75" style="width:20.25pt;height:18pt" o:ole="">
                              <v:imagedata r:id="rId9" o:title=""/>
                            </v:shape>
                            <w:control r:id="rId85" w:name="DefaultOcxName29" w:shapeid="_x0000_i133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ins w:id="144"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CE1A16">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 xml:space="preserve">Newly employed; </w:t>
                        </w:r>
                        <w:r w:rsidR="00CE1A16">
                          <w:rPr>
                            <w:rFonts w:ascii="Times New Roman" w:eastAsia="Times New Roman" w:hAnsi="Times New Roman" w:cs="Times New Roman"/>
                            <w:b/>
                            <w:bCs/>
                            <w:sz w:val="24"/>
                            <w:szCs w:val="24"/>
                          </w:rPr>
                          <w:t>less</w:t>
                        </w:r>
                        <w:r w:rsidRPr="000769D4">
                          <w:rPr>
                            <w:rFonts w:ascii="Times New Roman" w:eastAsia="Times New Roman" w:hAnsi="Times New Roman" w:cs="Times New Roman"/>
                            <w:b/>
                            <w:bCs/>
                            <w:sz w:val="24"/>
                            <w:szCs w:val="24"/>
                          </w:rPr>
                          <w:t xml:space="preserv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0" type="#_x0000_t75" style="width:20.25pt;height:18pt" o:ole="">
                              <v:imagedata r:id="rId9" o:title=""/>
                            </v:shape>
                            <w:control r:id="rId86" w:name="DefaultOcxName113" w:shapeid="_x0000_i1340"/>
                          </w:object>
                        </w:r>
                      </w:p>
                    </w:tc>
                    <w:tc>
                      <w:tcPr>
                        <w:tcW w:w="0" w:type="auto"/>
                        <w:hideMark/>
                      </w:tcPr>
                      <w:p w:rsidR="000769D4" w:rsidRPr="000769D4" w:rsidRDefault="002154B6"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Verification Form</w:t>
                        </w:r>
                        <w:r w:rsidR="000769D4" w:rsidRPr="000769D4">
                          <w:rPr>
                            <w:rFonts w:ascii="Times New Roman" w:eastAsia="Times New Roman" w:hAnsi="Times New Roman" w:cs="Times New Roman"/>
                            <w:sz w:val="24"/>
                            <w:szCs w:val="24"/>
                          </w:rPr>
                          <w:t xml:space="preserve"> </w:t>
                        </w:r>
                      </w:p>
                    </w:tc>
                  </w:tr>
                </w:tbl>
                <w:p w:rsidR="000769D4" w:rsidRDefault="000769D4" w:rsidP="000769D4">
                  <w:pPr>
                    <w:spacing w:after="0" w:line="240" w:lineRule="auto"/>
                    <w:rPr>
                      <w:ins w:id="145" w:author="Tom Weierman" w:date="2011-06-07T10:27:00Z"/>
                      <w:rFonts w:ascii="Times New Roman" w:eastAsia="Times New Roman" w:hAnsi="Times New Roman" w:cs="Times New Roman"/>
                      <w:sz w:val="24"/>
                      <w:szCs w:val="24"/>
                    </w:rPr>
                  </w:pPr>
                </w:p>
                <w:p w:rsidR="00CE1A16" w:rsidRPr="000769D4" w:rsidRDefault="00CE1A16"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del w:id="146" w:author="elovece" w:date="2011-07-29T09:25:00Z">
                          <w:r w:rsidR="003B7968">
                            <w:rPr>
                              <w:rFonts w:ascii="Times New Roman" w:eastAsia="Times New Roman" w:hAnsi="Times New Roman" w:cs="Times New Roman"/>
                              <w:noProof/>
                              <w:color w:val="0000FF"/>
                              <w:sz w:val="24"/>
                              <w:szCs w:val="24"/>
                              <w:rPrChange w:id="147" w:author="Unknown">
                                <w:rPr>
                                  <w:noProof/>
                                </w:rPr>
                              </w:rPrChange>
                            </w:rPr>
                            <w:drawing>
                              <wp:inline distT="0" distB="0" distL="0" distR="0">
                                <wp:extent cx="142875" cy="142875"/>
                                <wp:effectExtent l="19050" t="0" r="9525" b="0"/>
                                <wp:docPr id="1763" name="Picture 1763" descr="http://eec-tst-web-v01/improperpayment/images/help.gif">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8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Reflected in most recent federal tax returns</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3" type="#_x0000_t75" style="width:20.25pt;height:18pt" o:ole="">
                              <v:imagedata r:id="rId9" o:title=""/>
                            </v:shape>
                            <w:control r:id="rId88" w:name="DefaultOcxName28" w:shapeid="_x0000_i134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6" type="#_x0000_t75" style="width:20.25pt;height:18pt" o:ole="">
                              <v:imagedata r:id="rId9" o:title=""/>
                            </v:shape>
                            <w:control r:id="rId89" w:name="DefaultOcxName36" w:shapeid="_x0000_i134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9" type="#_x0000_t75" style="width:20.25pt;height:18pt" o:ole="">
                              <v:imagedata r:id="rId9" o:title=""/>
                            </v:shape>
                            <w:control r:id="rId90" w:name="DefaultOcxName44" w:shapeid="_x0000_i134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2" type="#_x0000_t75" style="width:20.25pt;height:18pt" o:ole="">
                              <v:imagedata r:id="rId9" o:title=""/>
                            </v:shape>
                            <w:control r:id="rId91" w:name="DefaultOcxName53" w:shapeid="_x0000_i135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5" type="#_x0000_t75" style="width:20.25pt;height:18pt" o:ole="">
                              <v:imagedata r:id="rId9" o:title=""/>
                            </v:shape>
                            <w:control r:id="rId92" w:name="DefaultOcxName62" w:shapeid="_x0000_i135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ins w:id="148"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Del="0000188C" w:rsidRDefault="000769D4" w:rsidP="000769D4">
                        <w:pPr>
                          <w:spacing w:after="0" w:line="240" w:lineRule="auto"/>
                          <w:rPr>
                            <w:del w:id="149" w:author="elovece" w:date="2011-07-29T09:25:00Z"/>
                            <w:rFonts w:ascii="Times New Roman" w:eastAsia="Times New Roman" w:hAnsi="Times New Roman" w:cs="Times New Roman"/>
                            <w:sz w:val="24"/>
                            <w:szCs w:val="24"/>
                          </w:rPr>
                        </w:pPr>
                        <w:del w:id="150" w:author="elovece" w:date="2011-07-29T09:25:00Z">
                          <w:r w:rsidRPr="000769D4" w:rsidDel="0000188C">
                            <w:rPr>
                              <w:rFonts w:ascii="Times New Roman" w:eastAsia="Times New Roman" w:hAnsi="Times New Roman" w:cs="Times New Roman"/>
                              <w:b/>
                              <w:bCs/>
                              <w:sz w:val="24"/>
                              <w:szCs w:val="24"/>
                            </w:rPr>
                            <w:delText>Newly self-employed</w:delText>
                          </w:r>
                          <w:r w:rsidRPr="000769D4" w:rsidDel="0000188C">
                            <w:rPr>
                              <w:rFonts w:ascii="Times New Roman" w:eastAsia="Times New Roman" w:hAnsi="Times New Roman" w:cs="Times New Roman"/>
                              <w:sz w:val="24"/>
                              <w:szCs w:val="24"/>
                            </w:rPr>
                            <w:delText xml:space="preserve"> </w:delText>
                          </w:r>
                          <w:r w:rsidR="003B7968">
                            <w:rPr>
                              <w:rFonts w:ascii="Times New Roman" w:eastAsia="Times New Roman" w:hAnsi="Times New Roman" w:cs="Times New Roman"/>
                              <w:noProof/>
                              <w:color w:val="0000FF"/>
                              <w:sz w:val="24"/>
                              <w:szCs w:val="24"/>
                              <w:rPrChange w:id="151" w:author="Unknown">
                                <w:rPr>
                                  <w:noProof/>
                                </w:rPr>
                              </w:rPrChange>
                            </w:rPr>
                            <w:drawing>
                              <wp:inline distT="0" distB="0" distL="0" distR="0">
                                <wp:extent cx="142875" cy="142875"/>
                                <wp:effectExtent l="19050" t="0" r="9525" b="0"/>
                                <wp:docPr id="1770" name="Picture 1770" descr="http://eec-tst-web-v01/improperpayment/images/help.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3"/>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D61B67" w:rsidDel="0000188C" w:rsidRDefault="00532F28" w:rsidP="00532F28">
                        <w:pPr>
                          <w:spacing w:after="0" w:line="240" w:lineRule="auto"/>
                          <w:rPr>
                            <w:del w:id="152" w:author="elovece" w:date="2011-07-29T09:25:00Z"/>
                            <w:rFonts w:ascii="Times New Roman" w:eastAsia="Times New Roman" w:hAnsi="Times New Roman" w:cs="Times New Roman"/>
                            <w:color w:val="0000FF"/>
                            <w:sz w:val="19"/>
                          </w:rPr>
                        </w:pPr>
                        <w:del w:id="153" w:author="elovece" w:date="2011-07-29T09:25:00Z">
                          <w:r w:rsidDel="0000188C">
                            <w:rPr>
                              <w:rFonts w:ascii="Times New Roman" w:eastAsia="Times New Roman" w:hAnsi="Times New Roman" w:cs="Times New Roman"/>
                              <w:color w:val="0000FF"/>
                              <w:sz w:val="19"/>
                            </w:rPr>
                            <w:delText xml:space="preserve"> Check box - </w:delText>
                          </w:r>
                          <w:r w:rsidR="00D61B67" w:rsidDel="0000188C">
                            <w:rPr>
                              <w:rFonts w:ascii="Times New Roman" w:eastAsia="Times New Roman" w:hAnsi="Times New Roman" w:cs="Times New Roman"/>
                              <w:color w:val="0000FF"/>
                              <w:sz w:val="19"/>
                            </w:rPr>
                            <w:delText>Employment Verification Form</w:delText>
                          </w:r>
                        </w:del>
                      </w:p>
                      <w:p w:rsidR="00D61B67" w:rsidDel="0000188C" w:rsidRDefault="00D61B67" w:rsidP="000769D4">
                        <w:pPr>
                          <w:shd w:val="clear" w:color="auto" w:fill="FFFFFF"/>
                          <w:spacing w:after="0" w:line="240" w:lineRule="auto"/>
                          <w:rPr>
                            <w:del w:id="154" w:author="elovece" w:date="2011-07-29T09:25:00Z"/>
                            <w:rFonts w:ascii="Times New Roman" w:eastAsia="Times New Roman" w:hAnsi="Times New Roman" w:cs="Times New Roman"/>
                            <w:color w:val="0000FF"/>
                            <w:sz w:val="19"/>
                          </w:rPr>
                        </w:pPr>
                      </w:p>
                      <w:tbl>
                        <w:tblPr>
                          <w:tblW w:w="0" w:type="auto"/>
                          <w:tblCellMar>
                            <w:left w:w="0" w:type="dxa"/>
                            <w:right w:w="0" w:type="dxa"/>
                          </w:tblCellMar>
                          <w:tblLook w:val="04A0"/>
                        </w:tblPr>
                        <w:tblGrid>
                          <w:gridCol w:w="4415"/>
                        </w:tblGrid>
                        <w:tr w:rsidR="00BD0D6E" w:rsidDel="0000188C" w:rsidTr="00BD0D6E">
                          <w:trPr>
                            <w:del w:id="155" w:author="elovece" w:date="2011-07-29T09:25:00Z"/>
                          </w:trPr>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385"/>
                              </w:tblGrid>
                              <w:tr w:rsidR="00BD0D6E" w:rsidDel="0000188C">
                                <w:trPr>
                                  <w:tblCellSpacing w:w="0" w:type="dxa"/>
                                  <w:del w:id="156" w:author="elovece" w:date="2011-07-29T09:25:00Z"/>
                                </w:trPr>
                                <w:tc>
                                  <w:tcPr>
                                    <w:tcW w:w="0" w:type="auto"/>
                                    <w:hideMark/>
                                  </w:tcPr>
                                  <w:p w:rsidR="00BD0D6E" w:rsidDel="0000188C" w:rsidRDefault="00BD0D6E">
                                    <w:pPr>
                                      <w:rPr>
                                        <w:del w:id="157" w:author="elovece" w:date="2011-07-29T09:25:00Z"/>
                                      </w:rPr>
                                    </w:pPr>
                                    <w:del w:id="158" w:author="elovece" w:date="2011-07-29T09:25:00Z">
                                      <w:r w:rsidDel="0000188C">
                                        <w:rPr>
                                          <w:b/>
                                          <w:bCs/>
                                        </w:rPr>
                                        <w:delText>Existing self-employment</w:delText>
                                      </w:r>
                                      <w:r w:rsidDel="0000188C">
                                        <w:delText xml:space="preserve"> </w:delText>
                                      </w:r>
                                      <w:r w:rsidR="003B7968">
                                        <w:rPr>
                                          <w:noProof/>
                                          <w:color w:val="0000FF"/>
                                          <w:rPrChange w:id="159" w:author="Unknown">
                                            <w:rPr>
                                              <w:noProof/>
                                            </w:rPr>
                                          </w:rPrChange>
                                        </w:rPr>
                                        <w:drawing>
                                          <wp:inline distT="0" distB="0" distL="0" distR="0">
                                            <wp:extent cx="139700" cy="139700"/>
                                            <wp:effectExtent l="19050" t="0" r="0" b="0"/>
                                            <wp:docPr id="497" name="Picture 497" descr="http://eec-tst-web-v01/improperpayment/images/help.gif">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eec-tst-web-v01/improperpayment/images/help.gif">
                                                      <a:hlinkClick r:id="rId87"/>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del>
                                  </w:p>
                                  <w:p w:rsidR="00BD0D6E" w:rsidDel="0000188C" w:rsidRDefault="00BD0D6E" w:rsidP="00BD0D6E">
                                    <w:pPr>
                                      <w:rPr>
                                        <w:del w:id="160" w:author="elovece" w:date="2011-07-29T09:25:00Z"/>
                                        <w:vanish/>
                                        <w:sz w:val="24"/>
                                        <w:szCs w:val="24"/>
                                      </w:rPr>
                                    </w:pPr>
                                    <w:del w:id="161" w:author="elovece" w:date="2011-07-29T09:25:00Z">
                                      <w:r w:rsidDel="0000188C">
                                        <w:rPr>
                                          <w:rStyle w:val="helptip1"/>
                                          <w:vanish/>
                                        </w:rPr>
                                        <w:delText>Reflected in most recent federal tax returns</w:delText>
                                      </w:r>
                                      <w:r w:rsidDel="0000188C">
                                        <w:rPr>
                                          <w:vanish/>
                                        </w:rPr>
                                        <w:delText xml:space="preserve"> </w:delText>
                                      </w:r>
                                    </w:del>
                                  </w:p>
                                </w:tc>
                              </w:tr>
                            </w:tbl>
                            <w:p w:rsidR="00BD0D6E" w:rsidDel="0000188C" w:rsidRDefault="00BD0D6E">
                              <w:pPr>
                                <w:rPr>
                                  <w:del w:id="162" w:author="elovece" w:date="2011-07-29T09:25:00Z"/>
                                  <w:sz w:val="24"/>
                                  <w:szCs w:val="24"/>
                                </w:rPr>
                              </w:pPr>
                            </w:p>
                          </w:tc>
                        </w:tr>
                        <w:tr w:rsidR="00BD0D6E" w:rsidDel="0000188C" w:rsidTr="00BD0D6E">
                          <w:trPr>
                            <w:del w:id="163"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64" w:author="elovece" w:date="2011-07-29T09:25:00Z"/>
                                </w:trPr>
                                <w:tc>
                                  <w:tcPr>
                                    <w:tcW w:w="100" w:type="dxa"/>
                                    <w:vAlign w:val="center"/>
                                    <w:hideMark/>
                                  </w:tcPr>
                                  <w:p w:rsidR="00BD0D6E" w:rsidDel="0000188C" w:rsidRDefault="003B7968">
                                    <w:pPr>
                                      <w:rPr>
                                        <w:del w:id="165" w:author="elovece" w:date="2011-07-29T09:25:00Z"/>
                                        <w:sz w:val="24"/>
                                        <w:szCs w:val="24"/>
                                      </w:rPr>
                                    </w:pPr>
                                    <w:del w:id="166" w:author="elovece" w:date="2011-07-29T09:25:00Z">
                                      <w:r>
                                        <w:rPr>
                                          <w:noProof/>
                                        </w:rPr>
                                        <w:drawing>
                                          <wp:inline distT="0" distB="0" distL="0" distR="0">
                                            <wp:extent cx="12700" cy="12700"/>
                                            <wp:effectExtent l="0" t="0" r="0" b="0"/>
                                            <wp:docPr id="498"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3F141A">
                                    <w:pPr>
                                      <w:rPr>
                                        <w:del w:id="167" w:author="elovece" w:date="2011-07-29T09:25:00Z"/>
                                        <w:sz w:val="24"/>
                                        <w:szCs w:val="24"/>
                                      </w:rPr>
                                    </w:pPr>
                                    <w:del w:id="168" w:author="elovece" w:date="2011-07-29T09:25:00Z">
                                      <w:r w:rsidDel="0000188C">
                                        <w:object w:dxaOrig="1440" w:dyaOrig="1440">
                                          <v:shape id="_x0000_i1358" type="#_x0000_t75" style="width:20.25pt;height:18pt" o:ole="">
                                            <v:imagedata r:id="rId9" o:title=""/>
                                          </v:shape>
                                          <w:control r:id="rId94" w:name="DefaultOcxName7" w:shapeid="_x0000_i1358"/>
                                        </w:object>
                                      </w:r>
                                    </w:del>
                                  </w:p>
                                </w:tc>
                                <w:tc>
                                  <w:tcPr>
                                    <w:tcW w:w="0" w:type="auto"/>
                                    <w:hideMark/>
                                  </w:tcPr>
                                  <w:p w:rsidR="00BD0D6E" w:rsidDel="0000188C" w:rsidRDefault="00BD0D6E">
                                    <w:pPr>
                                      <w:rPr>
                                        <w:del w:id="169" w:author="elovece" w:date="2011-07-29T09:25:00Z"/>
                                        <w:sz w:val="24"/>
                                        <w:szCs w:val="24"/>
                                      </w:rPr>
                                    </w:pPr>
                                    <w:del w:id="170" w:author="elovece" w:date="2011-07-29T09:25:00Z">
                                      <w:r w:rsidDel="0000188C">
                                        <w:delText xml:space="preserve">Employment Verification Form </w:delText>
                                      </w:r>
                                    </w:del>
                                  </w:p>
                                </w:tc>
                              </w:tr>
                            </w:tbl>
                            <w:p w:rsidR="00BD0D6E" w:rsidDel="0000188C" w:rsidRDefault="00BD0D6E">
                              <w:pPr>
                                <w:rPr>
                                  <w:del w:id="171" w:author="elovece" w:date="2011-07-29T09:25:00Z"/>
                                  <w:sz w:val="24"/>
                                  <w:szCs w:val="24"/>
                                </w:rPr>
                              </w:pPr>
                            </w:p>
                          </w:tc>
                        </w:tr>
                        <w:tr w:rsidR="00BD0D6E" w:rsidDel="0000188C" w:rsidTr="00BD0D6E">
                          <w:trPr>
                            <w:del w:id="172"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73" w:author="elovece" w:date="2011-07-29T09:25:00Z"/>
                                </w:trPr>
                                <w:tc>
                                  <w:tcPr>
                                    <w:tcW w:w="100" w:type="dxa"/>
                                    <w:vAlign w:val="center"/>
                                    <w:hideMark/>
                                  </w:tcPr>
                                  <w:p w:rsidR="00BD0D6E" w:rsidDel="0000188C" w:rsidRDefault="003B7968">
                                    <w:pPr>
                                      <w:rPr>
                                        <w:del w:id="174" w:author="elovece" w:date="2011-07-29T09:25:00Z"/>
                                        <w:sz w:val="24"/>
                                        <w:szCs w:val="24"/>
                                      </w:rPr>
                                    </w:pPr>
                                    <w:del w:id="175" w:author="elovece" w:date="2011-07-29T09:25:00Z">
                                      <w:r>
                                        <w:rPr>
                                          <w:noProof/>
                                        </w:rPr>
                                        <w:drawing>
                                          <wp:inline distT="0" distB="0" distL="0" distR="0">
                                            <wp:extent cx="12700" cy="12700"/>
                                            <wp:effectExtent l="0" t="0" r="0" b="0"/>
                                            <wp:docPr id="499"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3F141A">
                                    <w:pPr>
                                      <w:rPr>
                                        <w:del w:id="176" w:author="elovece" w:date="2011-07-29T09:25:00Z"/>
                                        <w:sz w:val="24"/>
                                        <w:szCs w:val="24"/>
                                      </w:rPr>
                                    </w:pPr>
                                    <w:del w:id="177" w:author="elovece" w:date="2011-07-29T09:25:00Z">
                                      <w:r w:rsidDel="0000188C">
                                        <w:object w:dxaOrig="1440" w:dyaOrig="1440">
                                          <v:shape id="_x0000_i1361" type="#_x0000_t75" style="width:20.25pt;height:18pt" o:ole="">
                                            <v:imagedata r:id="rId9" o:title=""/>
                                          </v:shape>
                                          <w:control r:id="rId95" w:name="DefaultOcxName12" w:shapeid="_x0000_i1361"/>
                                        </w:object>
                                      </w:r>
                                    </w:del>
                                  </w:p>
                                </w:tc>
                                <w:tc>
                                  <w:tcPr>
                                    <w:tcW w:w="0" w:type="auto"/>
                                    <w:hideMark/>
                                  </w:tcPr>
                                  <w:p w:rsidR="00BD0D6E" w:rsidDel="0000188C" w:rsidRDefault="00BD0D6E">
                                    <w:pPr>
                                      <w:rPr>
                                        <w:del w:id="178" w:author="elovece" w:date="2011-07-29T09:25:00Z"/>
                                        <w:sz w:val="24"/>
                                        <w:szCs w:val="24"/>
                                      </w:rPr>
                                    </w:pPr>
                                    <w:del w:id="179" w:author="elovece" w:date="2011-07-29T09:25:00Z">
                                      <w:r w:rsidDel="0000188C">
                                        <w:delText xml:space="preserve">Report of Self-Employment Earnings Form </w:delText>
                                      </w:r>
                                    </w:del>
                                  </w:p>
                                </w:tc>
                              </w:tr>
                            </w:tbl>
                            <w:p w:rsidR="00BD0D6E" w:rsidDel="0000188C" w:rsidRDefault="00BD0D6E">
                              <w:pPr>
                                <w:rPr>
                                  <w:del w:id="180" w:author="elovece" w:date="2011-07-29T09:25:00Z"/>
                                  <w:sz w:val="24"/>
                                  <w:szCs w:val="24"/>
                                </w:rPr>
                              </w:pPr>
                            </w:p>
                          </w:tc>
                        </w:tr>
                        <w:tr w:rsidR="00BD0D6E" w:rsidDel="0000188C" w:rsidTr="00BD0D6E">
                          <w:trPr>
                            <w:del w:id="181"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82" w:author="elovece" w:date="2011-07-29T09:25:00Z"/>
                                </w:trPr>
                                <w:tc>
                                  <w:tcPr>
                                    <w:tcW w:w="100" w:type="dxa"/>
                                    <w:vAlign w:val="center"/>
                                    <w:hideMark/>
                                  </w:tcPr>
                                  <w:p w:rsidR="00BD0D6E" w:rsidDel="0000188C" w:rsidRDefault="003B7968">
                                    <w:pPr>
                                      <w:rPr>
                                        <w:del w:id="183" w:author="elovece" w:date="2011-07-29T09:25:00Z"/>
                                        <w:sz w:val="24"/>
                                        <w:szCs w:val="24"/>
                                      </w:rPr>
                                    </w:pPr>
                                    <w:del w:id="184" w:author="elovece" w:date="2011-07-29T09:25:00Z">
                                      <w:r>
                                        <w:rPr>
                                          <w:noProof/>
                                        </w:rPr>
                                        <w:drawing>
                                          <wp:inline distT="0" distB="0" distL="0" distR="0">
                                            <wp:extent cx="12700" cy="12700"/>
                                            <wp:effectExtent l="0" t="0" r="0" b="0"/>
                                            <wp:docPr id="500"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3F141A">
                                    <w:pPr>
                                      <w:rPr>
                                        <w:del w:id="185" w:author="elovece" w:date="2011-07-29T09:25:00Z"/>
                                        <w:sz w:val="24"/>
                                        <w:szCs w:val="24"/>
                                      </w:rPr>
                                    </w:pPr>
                                    <w:del w:id="186" w:author="elovece" w:date="2011-07-29T09:25:00Z">
                                      <w:r w:rsidDel="0000188C">
                                        <w:object w:dxaOrig="1440" w:dyaOrig="1440">
                                          <v:shape id="_x0000_i1364" type="#_x0000_t75" style="width:20.25pt;height:18pt" o:ole="">
                                            <v:imagedata r:id="rId9" o:title=""/>
                                          </v:shape>
                                          <w:control r:id="rId96" w:name="DefaultOcxName22" w:shapeid="_x0000_i1364"/>
                                        </w:object>
                                      </w:r>
                                    </w:del>
                                  </w:p>
                                </w:tc>
                                <w:tc>
                                  <w:tcPr>
                                    <w:tcW w:w="0" w:type="auto"/>
                                    <w:hideMark/>
                                  </w:tcPr>
                                  <w:p w:rsidR="00BD0D6E" w:rsidDel="0000188C" w:rsidRDefault="00BD0D6E">
                                    <w:pPr>
                                      <w:rPr>
                                        <w:del w:id="187" w:author="elovece" w:date="2011-07-29T09:25:00Z"/>
                                        <w:sz w:val="24"/>
                                        <w:szCs w:val="24"/>
                                      </w:rPr>
                                    </w:pPr>
                                    <w:del w:id="188" w:author="elovece" w:date="2011-07-29T09:25:00Z">
                                      <w:r w:rsidDel="0000188C">
                                        <w:delText xml:space="preserve">copies of business registration with MA DOR, certificate, licenses, certification of incorporation, or other documentation </w:delText>
                                      </w:r>
                                    </w:del>
                                  </w:p>
                                </w:tc>
                              </w:tr>
                            </w:tbl>
                            <w:p w:rsidR="00BD0D6E" w:rsidDel="0000188C" w:rsidRDefault="00BD0D6E">
                              <w:pPr>
                                <w:rPr>
                                  <w:del w:id="189" w:author="elovece" w:date="2011-07-29T09:25:00Z"/>
                                  <w:sz w:val="24"/>
                                  <w:szCs w:val="24"/>
                                </w:rPr>
                              </w:pPr>
                            </w:p>
                          </w:tc>
                        </w:tr>
                        <w:tr w:rsidR="00BD0D6E" w:rsidDel="0000188C" w:rsidTr="00BD0D6E">
                          <w:trPr>
                            <w:del w:id="190"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91" w:author="elovece" w:date="2011-07-29T09:25:00Z"/>
                                </w:trPr>
                                <w:tc>
                                  <w:tcPr>
                                    <w:tcW w:w="100" w:type="dxa"/>
                                    <w:vAlign w:val="center"/>
                                    <w:hideMark/>
                                  </w:tcPr>
                                  <w:p w:rsidR="00BD0D6E" w:rsidDel="0000188C" w:rsidRDefault="003B7968">
                                    <w:pPr>
                                      <w:rPr>
                                        <w:del w:id="192" w:author="elovece" w:date="2011-07-29T09:25:00Z"/>
                                        <w:sz w:val="24"/>
                                        <w:szCs w:val="24"/>
                                      </w:rPr>
                                    </w:pPr>
                                    <w:del w:id="193" w:author="elovece" w:date="2011-07-29T09:25:00Z">
                                      <w:r>
                                        <w:rPr>
                                          <w:noProof/>
                                        </w:rPr>
                                        <w:drawing>
                                          <wp:inline distT="0" distB="0" distL="0" distR="0">
                                            <wp:extent cx="12700" cy="12700"/>
                                            <wp:effectExtent l="0" t="0" r="0" b="0"/>
                                            <wp:docPr id="501"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3F141A">
                                    <w:pPr>
                                      <w:rPr>
                                        <w:del w:id="194" w:author="elovece" w:date="2011-07-29T09:25:00Z"/>
                                        <w:sz w:val="24"/>
                                        <w:szCs w:val="24"/>
                                      </w:rPr>
                                    </w:pPr>
                                    <w:del w:id="195" w:author="elovece" w:date="2011-07-29T09:25:00Z">
                                      <w:r w:rsidDel="0000188C">
                                        <w:object w:dxaOrig="1440" w:dyaOrig="1440">
                                          <v:shape id="_x0000_i1367" type="#_x0000_t75" style="width:20.25pt;height:18pt" o:ole="">
                                            <v:imagedata r:id="rId9" o:title=""/>
                                          </v:shape>
                                          <w:control r:id="rId97" w:name="DefaultOcxName37" w:shapeid="_x0000_i1367"/>
                                        </w:object>
                                      </w:r>
                                    </w:del>
                                  </w:p>
                                </w:tc>
                                <w:tc>
                                  <w:tcPr>
                                    <w:tcW w:w="0" w:type="auto"/>
                                    <w:hideMark/>
                                  </w:tcPr>
                                  <w:p w:rsidR="00BD0D6E" w:rsidDel="0000188C" w:rsidRDefault="00BD0D6E">
                                    <w:pPr>
                                      <w:rPr>
                                        <w:del w:id="196" w:author="elovece" w:date="2011-07-29T09:25:00Z"/>
                                        <w:sz w:val="24"/>
                                        <w:szCs w:val="24"/>
                                      </w:rPr>
                                    </w:pPr>
                                    <w:del w:id="197" w:author="elovece" w:date="2011-07-29T09:25:00Z">
                                      <w:r w:rsidDel="0000188C">
                                        <w:delText xml:space="preserve">copies of most recent federal tax returns and schedules </w:delText>
                                      </w:r>
                                    </w:del>
                                  </w:p>
                                </w:tc>
                              </w:tr>
                            </w:tbl>
                            <w:p w:rsidR="00BD0D6E" w:rsidDel="0000188C" w:rsidRDefault="00BD0D6E">
                              <w:pPr>
                                <w:rPr>
                                  <w:del w:id="198" w:author="elovece" w:date="2011-07-29T09:25:00Z"/>
                                  <w:sz w:val="24"/>
                                  <w:szCs w:val="24"/>
                                </w:rPr>
                              </w:pPr>
                            </w:p>
                          </w:tc>
                        </w:tr>
                        <w:tr w:rsidR="00BD0D6E" w:rsidDel="0000188C" w:rsidTr="00BD0D6E">
                          <w:trPr>
                            <w:del w:id="199"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200" w:author="elovece" w:date="2011-07-29T09:25:00Z"/>
                                </w:trPr>
                                <w:tc>
                                  <w:tcPr>
                                    <w:tcW w:w="100" w:type="dxa"/>
                                    <w:vAlign w:val="center"/>
                                    <w:hideMark/>
                                  </w:tcPr>
                                  <w:p w:rsidR="00BD0D6E" w:rsidDel="0000188C" w:rsidRDefault="003B7968">
                                    <w:pPr>
                                      <w:rPr>
                                        <w:del w:id="201" w:author="elovece" w:date="2011-07-29T09:25:00Z"/>
                                        <w:sz w:val="24"/>
                                        <w:szCs w:val="24"/>
                                      </w:rPr>
                                    </w:pPr>
                                    <w:del w:id="202" w:author="elovece" w:date="2011-07-29T09:25:00Z">
                                      <w:r>
                                        <w:rPr>
                                          <w:noProof/>
                                        </w:rPr>
                                        <w:drawing>
                                          <wp:inline distT="0" distB="0" distL="0" distR="0">
                                            <wp:extent cx="12700" cy="12700"/>
                                            <wp:effectExtent l="0" t="0" r="0" b="0"/>
                                            <wp:docPr id="502"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3F141A">
                                    <w:pPr>
                                      <w:rPr>
                                        <w:del w:id="203" w:author="elovece" w:date="2011-07-29T09:25:00Z"/>
                                        <w:sz w:val="24"/>
                                        <w:szCs w:val="24"/>
                                      </w:rPr>
                                    </w:pPr>
                                    <w:del w:id="204" w:author="elovece" w:date="2011-07-29T09:25:00Z">
                                      <w:r w:rsidDel="0000188C">
                                        <w:object w:dxaOrig="1440" w:dyaOrig="1440">
                                          <v:shape id="_x0000_i1370" type="#_x0000_t75" style="width:20.25pt;height:18pt" o:ole="">
                                            <v:imagedata r:id="rId9" o:title=""/>
                                          </v:shape>
                                          <w:control r:id="rId98" w:name="DefaultOcxName45" w:shapeid="_x0000_i1370"/>
                                        </w:object>
                                      </w:r>
                                    </w:del>
                                  </w:p>
                                </w:tc>
                                <w:tc>
                                  <w:tcPr>
                                    <w:tcW w:w="0" w:type="auto"/>
                                    <w:hideMark/>
                                  </w:tcPr>
                                  <w:p w:rsidR="00BD0D6E" w:rsidDel="0000188C" w:rsidRDefault="00BD0D6E">
                                    <w:pPr>
                                      <w:rPr>
                                        <w:del w:id="205" w:author="elovece" w:date="2011-07-29T09:25:00Z"/>
                                        <w:sz w:val="24"/>
                                        <w:szCs w:val="24"/>
                                      </w:rPr>
                                    </w:pPr>
                                    <w:del w:id="206" w:author="elovece" w:date="2011-07-29T09:25:00Z">
                                      <w:r w:rsidDel="0000188C">
                                        <w:delText>tax return transcript for most recent federal tax returns</w:delText>
                                      </w:r>
                                    </w:del>
                                  </w:p>
                                </w:tc>
                              </w:tr>
                            </w:tbl>
                            <w:p w:rsidR="00BD0D6E" w:rsidDel="0000188C" w:rsidRDefault="00BD0D6E">
                              <w:pPr>
                                <w:rPr>
                                  <w:del w:id="207" w:author="elovece" w:date="2011-07-29T09:25:00Z"/>
                                  <w:sz w:val="24"/>
                                  <w:szCs w:val="24"/>
                                </w:rPr>
                              </w:pPr>
                            </w:p>
                          </w:tc>
                        </w:tr>
                        <w:tr w:rsidR="00BD0D6E" w:rsidRP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200"/>
                                <w:gridCol w:w="4185"/>
                              </w:tblGrid>
                              <w:tr w:rsidR="00BD0D6E" w:rsidRPr="00BD0D6E">
                                <w:trPr>
                                  <w:tblCellSpacing w:w="0" w:type="dxa"/>
                                </w:trPr>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b/>
                                        <w:bCs/>
                                        <w:sz w:val="24"/>
                                        <w:szCs w:val="24"/>
                                      </w:rPr>
                                      <w:t>Newly self-employed</w:t>
                                    </w:r>
                                    <w:r w:rsidRPr="00BD0D6E">
                                      <w:rPr>
                                        <w:rFonts w:ascii="Times New Roman" w:eastAsia="Times New Roman" w:hAnsi="Times New Roman" w:cs="Times New Roman"/>
                                        <w:sz w:val="24"/>
                                        <w:szCs w:val="24"/>
                                      </w:rPr>
                                      <w:t xml:space="preserve"> </w:t>
                                    </w:r>
                                    <w:del w:id="208" w:author="elovece" w:date="2011-07-29T09:25:00Z">
                                      <w:r w:rsidR="003B7968">
                                        <w:rPr>
                                          <w:rFonts w:ascii="Times New Roman" w:eastAsia="Times New Roman" w:hAnsi="Times New Roman" w:cs="Times New Roman"/>
                                          <w:noProof/>
                                          <w:color w:val="0000FF"/>
                                          <w:sz w:val="24"/>
                                          <w:szCs w:val="24"/>
                                          <w:rPrChange w:id="209" w:author="Unknown">
                                            <w:rPr>
                                              <w:noProof/>
                                            </w:rPr>
                                          </w:rPrChange>
                                        </w:rPr>
                                        <w:drawing>
                                          <wp:inline distT="0" distB="0" distL="0" distR="0">
                                            <wp:extent cx="139700" cy="139700"/>
                                            <wp:effectExtent l="19050" t="0" r="0" b="0"/>
                                            <wp:docPr id="2" name="Picture 529" descr="http://eec-tst-web-v01/improperpayment/images/help.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eec-tst-web-v01/improperpayment/images/help.gif">
                                                      <a:hlinkClick r:id="rId93"/>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del>
                                  </w:p>
                                  <w:p w:rsidR="00BD0D6E" w:rsidRPr="00BD0D6E" w:rsidRDefault="00BD0D6E" w:rsidP="00BD0D6E">
                                    <w:pPr>
                                      <w:shd w:val="clear" w:color="auto" w:fill="FFFFFF"/>
                                      <w:spacing w:after="0" w:line="240" w:lineRule="auto"/>
                                      <w:rPr>
                                        <w:rFonts w:ascii="Times New Roman" w:eastAsia="Times New Roman" w:hAnsi="Times New Roman" w:cs="Times New Roman"/>
                                        <w:vanish/>
                                        <w:sz w:val="24"/>
                                        <w:szCs w:val="24"/>
                                      </w:rPr>
                                    </w:pPr>
                                    <w:del w:id="210" w:author="elovece" w:date="2011-07-29T09:26:00Z">
                                      <w:r w:rsidRPr="00BD0D6E" w:rsidDel="00376C2D">
                                        <w:rPr>
                                          <w:rFonts w:ascii="Times New Roman" w:eastAsia="Times New Roman" w:hAnsi="Times New Roman" w:cs="Times New Roman"/>
                                          <w:vanish/>
                                          <w:color w:val="0000FF"/>
                                          <w:sz w:val="19"/>
                                        </w:rPr>
                                        <w:delText>income is not reflected in most recent federal tax return. If tax returns and transcript are unavailable, they must be submitted at next reassessment</w:delText>
                                      </w:r>
                                      <w:r w:rsidRPr="00BD0D6E" w:rsidDel="00376C2D">
                                        <w:rPr>
                                          <w:rFonts w:ascii="Times New Roman" w:eastAsia="Times New Roman" w:hAnsi="Times New Roman" w:cs="Times New Roman"/>
                                          <w:vanish/>
                                          <w:sz w:val="24"/>
                                          <w:szCs w:val="24"/>
                                        </w:rPr>
                                        <w:delText xml:space="preserve"> </w:delText>
                                      </w:r>
                                    </w:del>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0"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3F141A"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1440" w:dyaOrig="1440">
                                        <v:shape id="_x0000_i1373" type="#_x0000_t75" style="width:20.25pt;height:18pt" o:ole="">
                                          <v:imagedata r:id="rId9" o:title=""/>
                                        </v:shape>
                                        <w:control r:id="rId99" w:name="DefaultOcxName9" w:shapeid="_x0000_i1373"/>
                                      </w:object>
                                    </w:r>
                                  </w:p>
                                </w:tc>
                                <w:tc>
                                  <w:tcPr>
                                    <w:tcW w:w="0" w:type="auto"/>
                                    <w:hideMark/>
                                  </w:tcPr>
                                  <w:p w:rsidR="00376C2D" w:rsidRDefault="00376C2D" w:rsidP="00BD0D6E">
                                    <w:pPr>
                                      <w:spacing w:after="0" w:line="240" w:lineRule="auto"/>
                                      <w:rPr>
                                        <w:ins w:id="211" w:author="elovece" w:date="2011-07-29T09:26:00Z"/>
                                        <w:rFonts w:ascii="Times New Roman" w:eastAsia="Times New Roman" w:hAnsi="Times New Roman" w:cs="Times New Roman"/>
                                        <w:color w:val="0000FF"/>
                                        <w:sz w:val="19"/>
                                      </w:rPr>
                                    </w:pPr>
                                    <w:ins w:id="212" w:author="elovece" w:date="2011-07-29T09:27:00Z">
                                      <w:r>
                                        <w:rPr>
                                          <w:rFonts w:ascii="Times New Roman" w:eastAsia="Times New Roman" w:hAnsi="Times New Roman" w:cs="Times New Roman"/>
                                          <w:color w:val="0000FF"/>
                                          <w:sz w:val="19"/>
                                        </w:rPr>
                                        <w:t>Employment Verification Form</w:t>
                                      </w:r>
                                    </w:ins>
                                  </w:p>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Report of Self-Employment Earnings Form, if newly self-employed  less than three months the monthly worksheets are not required</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1"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3F141A"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1440" w:dyaOrig="1440">
                                        <v:shape id="_x0000_i1376" type="#_x0000_t75" style="width:20.25pt;height:18pt" o:ole="">
                                          <v:imagedata r:id="rId9" o:title=""/>
                                        </v:shape>
                                        <w:control r:id="rId100" w:name="DefaultOcxName114" w:shapeid="_x0000_i1376"/>
                                      </w:object>
                                    </w:r>
                                  </w:p>
                                </w:tc>
                                <w:tc>
                                  <w:tcPr>
                                    <w:tcW w:w="0" w:type="auto"/>
                                    <w:hideMark/>
                                  </w:tcPr>
                                  <w:p w:rsidR="00BD0D6E" w:rsidRPr="00BD0D6E" w:rsidRDefault="008313E8"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Copies of business registration with MA DOR, certificate, licenses, certification of incorporation, or other documentation</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bl>
                      <w:p w:rsidR="00BD0D6E" w:rsidRDefault="00BD0D6E" w:rsidP="000769D4">
                        <w:pPr>
                          <w:shd w:val="clear" w:color="auto" w:fill="FFFFFF"/>
                          <w:spacing w:after="0" w:line="240" w:lineRule="auto"/>
                          <w:rPr>
                            <w:rFonts w:ascii="Times New Roman" w:eastAsia="Times New Roman" w:hAnsi="Times New Roman" w:cs="Times New Roman"/>
                            <w:color w:val="0000FF"/>
                            <w:sz w:val="19"/>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del w:id="213" w:author="elovece" w:date="2011-07-29T09:27:00Z">
                          <w:r w:rsidRPr="000769D4" w:rsidDel="00D545B9">
                            <w:rPr>
                              <w:rFonts w:ascii="Times New Roman" w:eastAsia="Times New Roman" w:hAnsi="Times New Roman" w:cs="Times New Roman"/>
                              <w:vanish/>
                              <w:color w:val="0000FF"/>
                              <w:sz w:val="19"/>
                            </w:rPr>
                            <w:delText>income is not reflected in most recent federal tax return. If tax returns and transcript are unavailable, they must be submitted at next reassessment</w:delText>
                          </w:r>
                          <w:r w:rsidRPr="000769D4" w:rsidDel="00D545B9">
                            <w:rPr>
                              <w:rFonts w:ascii="Times New Roman" w:eastAsia="Times New Roman" w:hAnsi="Times New Roman" w:cs="Times New Roman"/>
                              <w:vanish/>
                              <w:sz w:val="24"/>
                              <w:szCs w:val="24"/>
                            </w:rPr>
                            <w:delText xml:space="preserve"> </w:delText>
                          </w:r>
                        </w:del>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CE1A16" w:rsidP="000769D4">
                        <w:pPr>
                          <w:spacing w:after="0" w:line="240" w:lineRule="auto"/>
                          <w:rPr>
                            <w:rFonts w:ascii="Times New Roman" w:eastAsia="Times New Roman" w:hAnsi="Times New Roman" w:cs="Times New Roman"/>
                            <w:sz w:val="24"/>
                            <w:szCs w:val="24"/>
                          </w:rPr>
                        </w:pPr>
                        <w:ins w:id="214" w:author="Tom Weierman" w:date="2011-06-07T10:28:00Z">
                          <w:r>
                            <w:rPr>
                              <w:rFonts w:ascii="Times New Roman" w:eastAsia="Times New Roman" w:hAnsi="Times New Roman" w:cs="Times New Roman"/>
                              <w:b/>
                              <w:bCs/>
                              <w:sz w:val="24"/>
                              <w:szCs w:val="24"/>
                            </w:rPr>
                            <w:br/>
                          </w:r>
                        </w:ins>
                        <w:r w:rsidR="000769D4" w:rsidRPr="000769D4">
                          <w:rPr>
                            <w:rFonts w:ascii="Times New Roman" w:eastAsia="Times New Roman" w:hAnsi="Times New Roman" w:cs="Times New Roman"/>
                            <w:b/>
                            <w:bCs/>
                            <w:sz w:val="24"/>
                            <w:szCs w:val="24"/>
                          </w:rPr>
                          <w:t>Other Sources of Income</w:t>
                        </w:r>
                        <w:r w:rsidR="000769D4" w:rsidRPr="000769D4">
                          <w:rPr>
                            <w:rFonts w:ascii="Times New Roman" w:eastAsia="Times New Roman" w:hAnsi="Times New Roman" w:cs="Times New Roman"/>
                            <w:sz w:val="24"/>
                            <w:szCs w:val="24"/>
                          </w:rPr>
                          <w:t xml:space="preserve"> </w:t>
                        </w:r>
                        <w:del w:id="215" w:author="elovece" w:date="2011-07-29T09:27:00Z">
                          <w:r w:rsidR="003B7968">
                            <w:rPr>
                              <w:rFonts w:ascii="Times New Roman" w:eastAsia="Times New Roman" w:hAnsi="Times New Roman" w:cs="Times New Roman"/>
                              <w:noProof/>
                              <w:color w:val="0000FF"/>
                              <w:sz w:val="24"/>
                              <w:szCs w:val="24"/>
                              <w:rPrChange w:id="216" w:author="Unknown">
                                <w:rPr>
                                  <w:noProof/>
                                </w:rPr>
                              </w:rPrChange>
                            </w:rPr>
                            <w:drawing>
                              <wp:inline distT="0" distB="0" distL="0" distR="0">
                                <wp:extent cx="142875" cy="142875"/>
                                <wp:effectExtent l="19050" t="0" r="9525" b="0"/>
                                <wp:docPr id="1774" name="Picture 1774" descr="http://eec-tst-web-v01/improperpayment/images/help.gif">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Default="000769D4" w:rsidP="000769D4">
                  <w:pPr>
                    <w:spacing w:after="0" w:line="240" w:lineRule="auto"/>
                    <w:rPr>
                      <w:ins w:id="217" w:author="tsharpe" w:date="2011-06-13T11:21:00Z"/>
                      <w:rFonts w:ascii="Times New Roman" w:eastAsia="Times New Roman" w:hAnsi="Times New Roman" w:cs="Times New Roman"/>
                      <w:sz w:val="24"/>
                      <w:szCs w:val="24"/>
                    </w:rPr>
                  </w:pPr>
                </w:p>
                <w:p w:rsidR="00CE754B" w:rsidRDefault="00532F28"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for </w:t>
                  </w:r>
                  <w:r w:rsidR="00CE754B">
                    <w:rPr>
                      <w:rFonts w:ascii="Times New Roman" w:eastAsia="Times New Roman" w:hAnsi="Times New Roman" w:cs="Times New Roman"/>
                      <w:sz w:val="24"/>
                      <w:szCs w:val="24"/>
                    </w:rPr>
                    <w:t>Tips and Commissions</w:t>
                  </w:r>
                </w:p>
                <w:p w:rsidR="00CE754B" w:rsidRPr="000769D4" w:rsidRDefault="00CE754B"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79" type="#_x0000_t75" style="width:20.25pt;height:18pt" o:ole="">
                              <v:imagedata r:id="rId9" o:title=""/>
                            </v:shape>
                            <w:control r:id="rId102" w:name="DefaultOcxName91" w:shapeid="_x0000_i1379"/>
                          </w:object>
                        </w:r>
                      </w:p>
                    </w:tc>
                    <w:tc>
                      <w:tcPr>
                        <w:tcW w:w="0" w:type="auto"/>
                        <w:hideMark/>
                      </w:tcPr>
                      <w:p w:rsidR="00CE754B" w:rsidRDefault="00CE754B" w:rsidP="000769D4">
                        <w:pPr>
                          <w:spacing w:after="0" w:line="240" w:lineRule="auto"/>
                          <w:rPr>
                            <w:ins w:id="218" w:author="tsharpe" w:date="2011-06-13T11:21:00Z"/>
                            <w:rFonts w:ascii="Times New Roman" w:eastAsia="Times New Roman" w:hAnsi="Times New Roman" w:cs="Times New Roman"/>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commentRangeStart w:id="219"/>
                        <w:r w:rsidRPr="000769D4">
                          <w:rPr>
                            <w:rFonts w:ascii="Times New Roman" w:eastAsia="Times New Roman" w:hAnsi="Times New Roman" w:cs="Times New Roman"/>
                            <w:sz w:val="24"/>
                            <w:szCs w:val="24"/>
                          </w:rPr>
                          <w:t>Alimony</w:t>
                        </w:r>
                        <w:commentRangeEnd w:id="219"/>
                        <w:r w:rsidR="00777A25">
                          <w:rPr>
                            <w:rStyle w:val="CommentReference"/>
                          </w:rPr>
                          <w:commentReference w:id="219"/>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del w:id="220" w:author="elovece" w:date="2011-07-29T09:28:00Z">
                          <w:r w:rsidRPr="000769D4" w:rsidDel="00D545B9">
                            <w:rPr>
                              <w:rFonts w:ascii="Times New Roman" w:eastAsia="Times New Roman" w:hAnsi="Times New Roman" w:cs="Times New Roman"/>
                              <w:vanish/>
                              <w:color w:val="0000FF"/>
                              <w:sz w:val="19"/>
                            </w:rPr>
                            <w:delText>Alimony or Child Support paid or received;copy of court order or most recent amendment; copies of check from payer; or child support verification from DOR [Note: child support and/or alimony paid to another household should be deducted from the applicant's gross income]</w:delText>
                          </w:r>
                        </w:del>
                        <w:ins w:id="221" w:author="elovece" w:date="2011-07-29T09:28:00Z">
                          <w:r w:rsidR="00D545B9">
                            <w:rPr>
                              <w:rFonts w:ascii="Times New Roman" w:eastAsia="Times New Roman" w:hAnsi="Times New Roman" w:cs="Times New Roman"/>
                              <w:vanish/>
                              <w:color w:val="0000FF"/>
                              <w:sz w:val="19"/>
                            </w:rPr>
                            <w:t>Self declaration of in kind contribution or formal agreements, documented by one of the following: copy of court order or most recent amendment; copies of check from payer or child support verification from DOR.</w:t>
                          </w:r>
                        </w:ins>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82" type="#_x0000_t75" style="width:20.25pt;height:18pt" o:ole="">
                              <v:imagedata r:id="rId9" o:title=""/>
                            </v:shape>
                            <w:control r:id="rId105" w:name="DefaultOcxName102" w:shapeid="_x0000_i138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85" type="#_x0000_t75" style="width:20.25pt;height:18pt" o:ole="">
                              <v:imagedata r:id="rId9" o:title=""/>
                            </v:shape>
                            <w:control r:id="rId106" w:name="DefaultOcxName112" w:shapeid="_x0000_i138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88" type="#_x0000_t75" style="width:20.25pt;height:18pt" o:ole="">
                              <v:imagedata r:id="rId9" o:title=""/>
                            </v:shape>
                            <w:control r:id="rId108" w:name="DefaultOcxName121" w:shapeid="_x0000_i138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91" type="#_x0000_t75" style="width:20.25pt;height:18pt" o:ole="">
                              <v:imagedata r:id="rId9" o:title=""/>
                            </v:shape>
                            <w:control r:id="rId110" w:name="DefaultOcxName131" w:shapeid="_x0000_i139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94" type="#_x0000_t75" style="width:20.25pt;height:18pt" o:ole="">
                              <v:imagedata r:id="rId9" o:title=""/>
                            </v:shape>
                            <w:control r:id="rId112" w:name="DefaultOcxName1410" w:shapeid="_x0000_i139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3"/>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97" type="#_x0000_t75" style="width:20.25pt;height:18pt" o:ole="">
                              <v:imagedata r:id="rId9" o:title=""/>
                            </v:shape>
                            <w:control r:id="rId114" w:name="DefaultOcxName151" w:shapeid="_x0000_i139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0" type="#_x0000_t75" style="width:20.25pt;height:18pt" o:ole="">
                              <v:imagedata r:id="rId9" o:title=""/>
                            </v:shape>
                            <w:control r:id="rId116" w:name="DefaultOcxName162" w:shapeid="_x0000_i1400"/>
                          </w:object>
                        </w:r>
                      </w:p>
                    </w:tc>
                    <w:tc>
                      <w:tcPr>
                        <w:tcW w:w="0" w:type="auto"/>
                        <w:hideMark/>
                      </w:tcPr>
                      <w:p w:rsidR="00CE754B" w:rsidRDefault="00CE754B"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benefits received from TAFDC for a child in the applicant’s care</w:t>
                        </w:r>
                      </w:p>
                      <w:p w:rsidR="00CE754B" w:rsidRDefault="00CE754B" w:rsidP="000769D4">
                        <w:pPr>
                          <w:spacing w:after="0" w:line="240" w:lineRule="auto"/>
                          <w:rPr>
                            <w:rFonts w:ascii="Times New Roman" w:eastAsia="Times New Roman" w:hAnsi="Times New Roman" w:cs="Times New Roman"/>
                            <w:sz w:val="24"/>
                            <w:szCs w:val="24"/>
                          </w:rPr>
                        </w:pPr>
                      </w:p>
                      <w:p w:rsidR="000769D4" w:rsidRDefault="008313E8" w:rsidP="000769D4">
                        <w:pPr>
                          <w:spacing w:after="0" w:line="240" w:lineRule="auto"/>
                          <w:rPr>
                            <w:ins w:id="222" w:author="tsharpe" w:date="2011-06-13T11: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w:t>
                        </w:r>
                        <w:ins w:id="223" w:author="elovece" w:date="2011-07-29T09:29:00Z">
                          <w:r w:rsidR="009229B7">
                            <w:rPr>
                              <w:rFonts w:ascii="Times New Roman" w:eastAsia="Times New Roman" w:hAnsi="Times New Roman" w:cs="Times New Roman"/>
                              <w:sz w:val="24"/>
                              <w:szCs w:val="24"/>
                            </w:rPr>
                            <w:t xml:space="preserve">– Net </w:t>
                          </w:r>
                        </w:ins>
                        <w:r w:rsidR="000769D4" w:rsidRPr="000769D4">
                          <w:rPr>
                            <w:rFonts w:ascii="Times New Roman" w:eastAsia="Times New Roman" w:hAnsi="Times New Roman" w:cs="Times New Roman"/>
                            <w:sz w:val="24"/>
                            <w:szCs w:val="24"/>
                          </w:rPr>
                          <w:t xml:space="preserve">Rental Income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E754B" w:rsidRDefault="00CE754B" w:rsidP="000769D4">
                        <w:pPr>
                          <w:spacing w:after="0" w:line="240" w:lineRule="auto"/>
                          <w:rPr>
                            <w:ins w:id="224" w:author="tsharpe" w:date="2011-06-13T11:22:00Z"/>
                            <w:rFonts w:ascii="Times New Roman" w:eastAsia="Times New Roman" w:hAnsi="Times New Roman" w:cs="Times New Roman"/>
                            <w:sz w:val="24"/>
                            <w:szCs w:val="24"/>
                          </w:rPr>
                        </w:pPr>
                      </w:p>
                      <w:p w:rsidR="00CE754B" w:rsidRPr="000769D4" w:rsidRDefault="00CE754B" w:rsidP="000769D4">
                        <w:pPr>
                          <w:spacing w:after="0" w:line="240" w:lineRule="auto"/>
                          <w:rPr>
                            <w:rFonts w:ascii="Times New Roman" w:eastAsia="Times New Roman" w:hAnsi="Times New Roman" w:cs="Times New Roman"/>
                            <w:sz w:val="24"/>
                            <w:szCs w:val="24"/>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3" type="#_x0000_t75" style="width:20.25pt;height:18pt" o:ole="">
                              <v:imagedata r:id="rId9" o:title=""/>
                            </v:shape>
                            <w:control r:id="rId118" w:name="DefaultOcxName171" w:shapeid="_x0000_i140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6" type="#_x0000_t75" style="width:20.25pt;height:18pt" o:ole="">
                              <v:imagedata r:id="rId9" o:title=""/>
                            </v:shape>
                            <w:control r:id="rId120" w:name="DefaultOcxName181" w:shapeid="_x0000_i1406"/>
                          </w:object>
                        </w:r>
                      </w:p>
                    </w:tc>
                    <w:tc>
                      <w:tcPr>
                        <w:tcW w:w="0" w:type="auto"/>
                        <w:hideMark/>
                      </w:tcPr>
                      <w:p w:rsidR="000769D4" w:rsidRPr="000769D4" w:rsidRDefault="00D514D3"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w:t>
                        </w:r>
                        <w:r w:rsidR="000769D4" w:rsidRPr="000769D4">
                          <w:rPr>
                            <w:rFonts w:ascii="Times New Roman" w:eastAsia="Times New Roman" w:hAnsi="Times New Roman" w:cs="Times New Roman"/>
                            <w:sz w:val="24"/>
                            <w:szCs w:val="24"/>
                          </w:rPr>
                          <w:t>Guardian</w:t>
                        </w:r>
                        <w:r>
                          <w:rPr>
                            <w:rFonts w:ascii="Times New Roman" w:eastAsia="Times New Roman" w:hAnsi="Times New Roman" w:cs="Times New Roman"/>
                            <w:sz w:val="24"/>
                            <w:szCs w:val="24"/>
                          </w:rPr>
                          <w:t>/Caretaker</w:t>
                        </w:r>
                        <w:r w:rsidR="000769D4" w:rsidRPr="000769D4">
                          <w:rPr>
                            <w:rFonts w:ascii="Times New Roman" w:eastAsia="Times New Roman" w:hAnsi="Times New Roman" w:cs="Times New Roman"/>
                            <w:sz w:val="24"/>
                            <w:szCs w:val="24"/>
                          </w:rPr>
                          <w:t xml:space="preserve">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3F141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409" type="#_x0000_t75" style="width:20.25pt;height:18pt" o:ole="">
                              <v:imagedata r:id="rId9" o:title=""/>
                            </v:shape>
                            <w:control r:id="rId121" w:name="DefaultOcxName191" w:shapeid="_x0000_i1409"/>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Default="000769D4"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Threshold</w:t>
                        </w:r>
                      </w:p>
                      <w:p w:rsidR="00360075" w:rsidRDefault="00360075"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SMI</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Household Income exempt (e.g., family of one, guardian, or caretaker)</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 (verified as receiving protective services)</w:t>
                        </w:r>
                      </w:p>
                      <w:p w:rsidR="00360075" w:rsidRPr="000769D4"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 – TAFDC Family (verified by DTA)</w:t>
                        </w:r>
                        <w:r>
                          <w:rPr>
                            <w:rFonts w:ascii="Times New Roman" w:eastAsia="Times New Roman" w:hAnsi="Times New Roman" w:cs="Times New Roman"/>
                            <w:sz w:val="24"/>
                            <w:szCs w:val="24"/>
                          </w:rPr>
                          <w:br/>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AE6672">
              <w:tc>
                <w:tcPr>
                  <w:tcW w:w="0" w:type="auto"/>
                  <w:hideMark/>
                </w:tcPr>
                <w:tbl>
                  <w:tblPr>
                    <w:tblW w:w="0" w:type="auto"/>
                    <w:tblCellMar>
                      <w:left w:w="0" w:type="dxa"/>
                      <w:right w:w="0" w:type="dxa"/>
                    </w:tblCellMar>
                    <w:tblLook w:val="04A0"/>
                  </w:tblPr>
                  <w:tblGrid>
                    <w:gridCol w:w="4640"/>
                  </w:tblGrid>
                  <w:tr w:rsidR="00AE23A3" w:rsidRPr="005E1F4C" w:rsidTr="00AE6672">
                    <w:tc>
                      <w:tcPr>
                        <w:tcW w:w="0" w:type="auto"/>
                        <w:tcMar>
                          <w:top w:w="15" w:type="dxa"/>
                          <w:left w:w="15" w:type="dxa"/>
                          <w:bottom w:w="15" w:type="dxa"/>
                          <w:right w:w="15" w:type="dxa"/>
                        </w:tcMar>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000CB6" w:rsidRDefault="00000CB6" w:rsidP="00F23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Income and Verify SMI</w:t>
                              </w:r>
                            </w:p>
                            <w:p w:rsidR="00000CB6" w:rsidRDefault="00F2318F" w:rsidP="00F2318F">
                              <w:pPr>
                                <w:spacing w:after="0" w:line="240" w:lineRule="auto"/>
                                <w:rPr>
                                  <w:ins w:id="225" w:author="Tom Weierman" w:date="2011-06-07T10:53:00Z"/>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Family Income: </w:t>
                              </w:r>
                              <w:r w:rsidR="003F141A" w:rsidRPr="00F2318F">
                                <w:rPr>
                                  <w:rFonts w:ascii="Times New Roman" w:eastAsia="Times New Roman" w:hAnsi="Times New Roman" w:cs="Times New Roman"/>
                                  <w:sz w:val="24"/>
                                  <w:szCs w:val="24"/>
                                </w:rPr>
                                <w:object w:dxaOrig="1440" w:dyaOrig="1440">
                                  <v:shape id="_x0000_i1413" type="#_x0000_t75" style="width:60.75pt;height:18pt" o:ole="">
                                    <v:imagedata r:id="rId122" o:title=""/>
                                  </v:shape>
                                  <w:control r:id="rId123" w:name="DefaultOcxName39" w:shapeid="_x0000_i141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3F141A" w:rsidRPr="00F2318F">
                                <w:rPr>
                                  <w:rFonts w:ascii="Times New Roman" w:eastAsia="Times New Roman" w:hAnsi="Times New Roman" w:cs="Times New Roman"/>
                                  <w:sz w:val="24"/>
                                  <w:szCs w:val="24"/>
                                </w:rPr>
                                <w:object w:dxaOrig="1440" w:dyaOrig="1440">
                                  <v:shape id="_x0000_i1417" type="#_x0000_t75" style="width:60.75pt;height:18pt" o:ole="">
                                    <v:imagedata r:id="rId124" o:title=""/>
                                  </v:shape>
                                  <w:control r:id="rId125" w:name="DefaultOcxName116" w:shapeid="_x0000_i1417"/>
                                </w:object>
                              </w:r>
                            </w:p>
                          </w:tc>
                        </w:tr>
                        <w:tr w:rsidR="00F2318F" w:rsidRPr="00F2318F">
                          <w:tc>
                            <w:tcPr>
                              <w:tcW w:w="0" w:type="auto"/>
                              <w:vAlign w:val="center"/>
                              <w:hideMark/>
                            </w:tcPr>
                            <w:p w:rsidR="00000CB6" w:rsidRDefault="00000CB6" w:rsidP="00F2318F">
                              <w:pPr>
                                <w:spacing w:after="0" w:line="240" w:lineRule="auto"/>
                                <w:rPr>
                                  <w:ins w:id="226" w:author="Tom Weierman" w:date="2011-06-07T10:52:00Z"/>
                                  <w:rFonts w:ascii="Times New Roman" w:eastAsia="Times New Roman" w:hAnsi="Times New Roman" w:cs="Times New Roman"/>
                                  <w:sz w:val="24"/>
                                  <w:szCs w:val="24"/>
                                </w:rPr>
                              </w:pPr>
                              <w:r w:rsidRPr="005E1F4C">
                                <w:t xml:space="preserve">Case Record Household meets SMI requirement: </w:t>
                              </w:r>
                              <w:r w:rsidR="003F141A" w:rsidRPr="005E1F4C">
                                <w:object w:dxaOrig="1440" w:dyaOrig="1440">
                                  <v:shape id="_x0000_i1420" type="#_x0000_t75" style="width:51pt;height:18pt" o:ole="">
                                    <v:imagedata r:id="rId126" o:title=""/>
                                  </v:shape>
                                  <w:control r:id="rId127" w:name="DefaultOcxName741" w:shapeid="_x0000_i1420"/>
                                </w:object>
                              </w:r>
                              <w:r w:rsidR="00F2318F"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Fee Level: </w:t>
                              </w:r>
                              <w:r w:rsidR="003F141A" w:rsidRPr="00F2318F">
                                <w:rPr>
                                  <w:rFonts w:ascii="Times New Roman" w:eastAsia="Times New Roman" w:hAnsi="Times New Roman" w:cs="Times New Roman"/>
                                  <w:sz w:val="24"/>
                                  <w:szCs w:val="24"/>
                                </w:rPr>
                                <w:object w:dxaOrig="1440" w:dyaOrig="1440">
                                  <v:shape id="_x0000_i1424" type="#_x0000_t75" style="width:60.75pt;height:18pt" o:ole="">
                                    <v:imagedata r:id="rId128" o:title=""/>
                                  </v:shape>
                                  <w:control r:id="rId129" w:name="DefaultOcxName211" w:shapeid="_x0000_i142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3F141A" w:rsidRPr="00F2318F">
                                <w:rPr>
                                  <w:rFonts w:ascii="Times New Roman" w:eastAsia="Times New Roman" w:hAnsi="Times New Roman" w:cs="Times New Roman"/>
                                  <w:sz w:val="24"/>
                                  <w:szCs w:val="24"/>
                                </w:rPr>
                                <w:object w:dxaOrig="1440" w:dyaOrig="1440">
                                  <v:shape id="_x0000_i1428" type="#_x0000_t75" style="width:60.75pt;height:18pt" o:ole="">
                                    <v:imagedata r:id="rId130" o:title=""/>
                                  </v:shape>
                                  <w:control r:id="rId131" w:name="DefaultOcxName38" w:shapeid="_x0000_i142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3F141A" w:rsidRPr="00F2318F">
                                <w:rPr>
                                  <w:rFonts w:ascii="Times New Roman" w:eastAsia="Times New Roman" w:hAnsi="Times New Roman" w:cs="Times New Roman"/>
                                  <w:sz w:val="24"/>
                                  <w:szCs w:val="24"/>
                                </w:rPr>
                                <w:object w:dxaOrig="1440" w:dyaOrig="1440">
                                  <v:shape id="_x0000_i1432" type="#_x0000_t75" style="width:60.75pt;height:18pt" o:ole="">
                                    <v:imagedata r:id="rId132" o:title=""/>
                                  </v:shape>
                                  <w:control r:id="rId133" w:name="DefaultOcxName46" w:shapeid="_x0000_i143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3F141A" w:rsidRPr="00F2318F">
                                <w:rPr>
                                  <w:rFonts w:ascii="Times New Roman" w:eastAsia="Times New Roman" w:hAnsi="Times New Roman" w:cs="Times New Roman"/>
                                  <w:sz w:val="24"/>
                                  <w:szCs w:val="24"/>
                                </w:rPr>
                                <w:object w:dxaOrig="1440" w:dyaOrig="1440">
                                  <v:shape id="_x0000_i1436" type="#_x0000_t75" style="width:60.75pt;height:18pt" o:ole="">
                                    <v:imagedata r:id="rId134" o:title=""/>
                                  </v:shape>
                                  <w:control r:id="rId135" w:name="DefaultOcxName55" w:shapeid="_x0000_i1436"/>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3F141A" w:rsidRPr="00F2318F">
                                <w:rPr>
                                  <w:rFonts w:ascii="Times New Roman" w:eastAsia="Times New Roman" w:hAnsi="Times New Roman" w:cs="Times New Roman"/>
                                  <w:sz w:val="24"/>
                                  <w:szCs w:val="24"/>
                                </w:rPr>
                                <w:object w:dxaOrig="1440" w:dyaOrig="1440">
                                  <v:shape id="_x0000_i1440" type="#_x0000_t75" style="width:60.75pt;height:18pt" o:ole="">
                                    <v:imagedata r:id="rId136" o:title=""/>
                                  </v:shape>
                                  <w:control r:id="rId137" w:name="DefaultOcxName64" w:shapeid="_x0000_i144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lastRenderedPageBreak/>
                                <w:t xml:space="preserve">     Case Record Authorized Amount: </w:t>
                              </w:r>
                              <w:r w:rsidR="003F141A" w:rsidRPr="00F2318F">
                                <w:rPr>
                                  <w:rFonts w:ascii="Times New Roman" w:eastAsia="Times New Roman" w:hAnsi="Times New Roman" w:cs="Times New Roman"/>
                                  <w:sz w:val="24"/>
                                  <w:szCs w:val="24"/>
                                </w:rPr>
                                <w:object w:dxaOrig="1440" w:dyaOrig="1440">
                                  <v:shape id="_x0000_i1444" type="#_x0000_t75" style="width:60.75pt;height:18pt" o:ole="">
                                    <v:imagedata r:id="rId138" o:title=""/>
                                  </v:shape>
                                  <w:control r:id="rId139" w:name="DefaultOcxName75" w:shapeid="_x0000_i144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3F141A" w:rsidRPr="00F2318F">
                                <w:rPr>
                                  <w:rFonts w:ascii="Times New Roman" w:eastAsia="Times New Roman" w:hAnsi="Times New Roman" w:cs="Times New Roman"/>
                                  <w:sz w:val="24"/>
                                  <w:szCs w:val="24"/>
                                </w:rPr>
                                <w:object w:dxaOrig="1440" w:dyaOrig="1440">
                                  <v:shape id="_x0000_i1448" type="#_x0000_t75" style="width:60.75pt;height:18pt" o:ole="">
                                    <v:imagedata r:id="rId140" o:title=""/>
                                  </v:shape>
                                  <w:control r:id="rId141" w:name="DefaultOcxName84" w:shapeid="_x0000_i144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3F141A" w:rsidRPr="00F2318F">
                                <w:rPr>
                                  <w:rFonts w:ascii="Times New Roman" w:eastAsia="Times New Roman" w:hAnsi="Times New Roman" w:cs="Times New Roman"/>
                                  <w:sz w:val="24"/>
                                  <w:szCs w:val="24"/>
                                </w:rPr>
                                <w:object w:dxaOrig="1440" w:dyaOrig="1440">
                                  <v:shape id="_x0000_i1452" type="#_x0000_t75" style="width:60.75pt;height:18pt" o:ole="">
                                    <v:imagedata r:id="rId140" o:title=""/>
                                  </v:shape>
                                  <w:control r:id="rId142" w:name="DefaultOcxName93" w:shapeid="_x0000_i1452"/>
                                </w:object>
                              </w:r>
                            </w:p>
                          </w:tc>
                        </w:tr>
                        <w:tr w:rsidR="00F2318F" w:rsidRPr="00F2318F">
                          <w:tc>
                            <w:tcPr>
                              <w:tcW w:w="0" w:type="auto"/>
                              <w:vAlign w:val="center"/>
                              <w:hideMark/>
                            </w:tcPr>
                            <w:p w:rsidR="00000CB6" w:rsidRDefault="00000CB6" w:rsidP="00000CB6">
                              <w:r w:rsidRPr="005E1F4C">
                                <w:t xml:space="preserve">Reviewer Household meets SMI requirement: </w:t>
                              </w:r>
                              <w:r w:rsidR="003F141A" w:rsidRPr="005E1F4C">
                                <w:object w:dxaOrig="1440" w:dyaOrig="1440">
                                  <v:shape id="_x0000_i1455" type="#_x0000_t75" style="width:51pt;height:18pt" o:ole="">
                                    <v:imagedata r:id="rId143" o:title=""/>
                                  </v:shape>
                                  <w:control r:id="rId144" w:name="DefaultOcxName1031" w:shapeid="_x0000_i1455"/>
                                </w:object>
                              </w:r>
                            </w:p>
                            <w:p w:rsidR="00F2318F" w:rsidRPr="00F2318F" w:rsidRDefault="00F2318F" w:rsidP="00000CB6">
                              <w:pPr>
                                <w:spacing w:after="0" w:line="240" w:lineRule="auto"/>
                                <w:rPr>
                                  <w:rFonts w:ascii="Times New Roman" w:eastAsia="Times New Roman" w:hAnsi="Times New Roman" w:cs="Times New Roman"/>
                                  <w:sz w:val="24"/>
                                  <w:szCs w:val="24"/>
                                </w:rPr>
                              </w:pPr>
                              <w:del w:id="227" w:author="Tom Weierman" w:date="2011-06-07T10:53:00Z">
                                <w:r w:rsidRPr="00F2318F" w:rsidDel="00000CB6">
                                  <w:rPr>
                                    <w:rFonts w:ascii="Times New Roman" w:eastAsia="Times New Roman" w:hAnsi="Times New Roman" w:cs="Times New Roman"/>
                                    <w:sz w:val="24"/>
                                    <w:szCs w:val="24"/>
                                  </w:rPr>
                                  <w:delText>     </w:delText>
                                </w:r>
                              </w:del>
                              <w:r w:rsidRPr="00F2318F">
                                <w:rPr>
                                  <w:rFonts w:ascii="Times New Roman" w:eastAsia="Times New Roman" w:hAnsi="Times New Roman" w:cs="Times New Roman"/>
                                  <w:sz w:val="24"/>
                                  <w:szCs w:val="24"/>
                                </w:rPr>
                                <w:t xml:space="preserve">Reviewer Fee Level: </w:t>
                              </w:r>
                              <w:r w:rsidR="003F141A" w:rsidRPr="00F2318F">
                                <w:rPr>
                                  <w:rFonts w:ascii="Times New Roman" w:eastAsia="Times New Roman" w:hAnsi="Times New Roman" w:cs="Times New Roman"/>
                                  <w:sz w:val="24"/>
                                  <w:szCs w:val="24"/>
                                </w:rPr>
                                <w:object w:dxaOrig="1440" w:dyaOrig="1440">
                                  <v:shape id="_x0000_i1459" type="#_x0000_t75" style="width:60.75pt;height:18pt" o:ole="">
                                    <v:imagedata r:id="rId140" o:title=""/>
                                  </v:shape>
                                  <w:control r:id="rId145" w:name="DefaultOcxName104" w:shapeid="_x0000_i145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3F141A" w:rsidRPr="00F2318F">
                                <w:rPr>
                                  <w:rFonts w:ascii="Times New Roman" w:eastAsia="Times New Roman" w:hAnsi="Times New Roman" w:cs="Times New Roman"/>
                                  <w:sz w:val="24"/>
                                  <w:szCs w:val="24"/>
                                </w:rPr>
                                <w:object w:dxaOrig="1440" w:dyaOrig="1440">
                                  <v:shape id="_x0000_i1463" type="#_x0000_t75" style="width:60.75pt;height:18pt" o:ole="">
                                    <v:imagedata r:id="rId140" o:title=""/>
                                  </v:shape>
                                  <w:control r:id="rId146" w:name="DefaultOcxName115" w:shapeid="_x0000_i146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3F141A" w:rsidRPr="00F2318F">
                                <w:rPr>
                                  <w:rFonts w:ascii="Times New Roman" w:eastAsia="Times New Roman" w:hAnsi="Times New Roman" w:cs="Times New Roman"/>
                                  <w:sz w:val="24"/>
                                  <w:szCs w:val="24"/>
                                </w:rPr>
                                <w:object w:dxaOrig="1440" w:dyaOrig="1440">
                                  <v:shape id="_x0000_i1467" type="#_x0000_t75" style="width:60.75pt;height:18pt" o:ole="">
                                    <v:imagedata r:id="rId140" o:title=""/>
                                  </v:shape>
                                  <w:control r:id="rId147" w:name="DefaultOcxName122" w:shapeid="_x0000_i146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3F141A" w:rsidRPr="00F2318F">
                                <w:rPr>
                                  <w:rFonts w:ascii="Times New Roman" w:eastAsia="Times New Roman" w:hAnsi="Times New Roman" w:cs="Times New Roman"/>
                                  <w:sz w:val="24"/>
                                  <w:szCs w:val="24"/>
                                </w:rPr>
                                <w:object w:dxaOrig="1440" w:dyaOrig="1440">
                                  <v:shape id="_x0000_i1471" type="#_x0000_t75" style="width:60.75pt;height:18pt" o:ole="">
                                    <v:imagedata r:id="rId140" o:title=""/>
                                  </v:shape>
                                  <w:control r:id="rId148" w:name="DefaultOcxName132" w:shapeid="_x0000_i147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3F141A" w:rsidRPr="00F2318F">
                                <w:rPr>
                                  <w:rFonts w:ascii="Times New Roman" w:eastAsia="Times New Roman" w:hAnsi="Times New Roman" w:cs="Times New Roman"/>
                                  <w:sz w:val="24"/>
                                  <w:szCs w:val="24"/>
                                </w:rPr>
                                <w:object w:dxaOrig="1440" w:dyaOrig="1440">
                                  <v:shape id="_x0000_i1475" type="#_x0000_t75" style="width:60.75pt;height:18pt" o:ole="">
                                    <v:imagedata r:id="rId140" o:title=""/>
                                  </v:shape>
                                  <w:control r:id="rId149" w:name="DefaultOcxName1411" w:shapeid="_x0000_i147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3F141A" w:rsidRPr="00F2318F">
                                <w:rPr>
                                  <w:rFonts w:ascii="Times New Roman" w:eastAsia="Times New Roman" w:hAnsi="Times New Roman" w:cs="Times New Roman"/>
                                  <w:sz w:val="24"/>
                                  <w:szCs w:val="24"/>
                                </w:rPr>
                                <w:object w:dxaOrig="1440" w:dyaOrig="1440">
                                  <v:shape id="_x0000_i1479" type="#_x0000_t75" style="width:60.75pt;height:18pt" o:ole="">
                                    <v:imagedata r:id="rId140" o:title=""/>
                                  </v:shape>
                                  <w:control r:id="rId150" w:name="DefaultOcxName152" w:shapeid="_x0000_i1479"/>
                                </w:object>
                              </w:r>
                            </w:p>
                          </w:tc>
                        </w:tr>
                      </w:tbl>
                      <w:p w:rsidR="00F2318F" w:rsidRPr="005E1F4C" w:rsidRDefault="00F2318F"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000CB6" w:rsidRDefault="00000CB6" w:rsidP="00AE23A3">
                        <w:pPr>
                          <w:spacing w:after="0" w:line="240" w:lineRule="auto"/>
                          <w:rPr>
                            <w:ins w:id="228" w:author="Tom Weierman" w:date="2011-06-07T10:54:00Z"/>
                            <w:rFonts w:ascii="Times New Roman" w:eastAsia="Times New Roman" w:hAnsi="Times New Roman" w:cs="Times New Roman"/>
                            <w:sz w:val="24"/>
                            <w:szCs w:val="24"/>
                          </w:rPr>
                        </w:pPr>
                      </w:p>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CD6759" w:rsidRDefault="00CD6759" w:rsidP="00BC0494">
      <w:pPr>
        <w:rPr>
          <w:ins w:id="229" w:author="tsharpe" w:date="2011-07-19T11:53:00Z"/>
        </w:rPr>
      </w:pPr>
      <w:ins w:id="230" w:author="tsharpe" w:date="2011-07-19T11:47:00Z">
        <w:r>
          <w:t xml:space="preserve">Reviewer authorized days is calculated based on </w:t>
        </w:r>
        <w:proofErr w:type="spellStart"/>
        <w:r>
          <w:t>autho</w:t>
        </w:r>
        <w:proofErr w:type="spellEnd"/>
        <w:r>
          <w:t xml:space="preserve"> start date and </w:t>
        </w:r>
        <w:proofErr w:type="spellStart"/>
        <w:r>
          <w:t>autho</w:t>
        </w:r>
        <w:proofErr w:type="spellEnd"/>
        <w:r>
          <w:t xml:space="preserve"> end date independent of billing</w:t>
        </w:r>
      </w:ins>
      <w:ins w:id="231" w:author="tsharpe" w:date="2011-07-19T11:53:00Z">
        <w:r>
          <w:t xml:space="preserve"> (reviewer enters this info)</w:t>
        </w:r>
      </w:ins>
    </w:p>
    <w:p w:rsidR="00CD6759" w:rsidRDefault="00CD6759" w:rsidP="00BC0494">
      <w:pPr>
        <w:rPr>
          <w:ins w:id="232" w:author="tsharpe" w:date="2011-07-19T11:46:00Z"/>
        </w:rPr>
      </w:pPr>
      <w:ins w:id="233" w:author="tsharpe" w:date="2011-07-19T11:53:00Z">
        <w:r>
          <w:t>Reviewer authorized amount is calculated by the system</w:t>
        </w:r>
        <w:r w:rsidR="00857EF1">
          <w:t xml:space="preserve"> </w:t>
        </w:r>
      </w:ins>
      <w:proofErr w:type="gramStart"/>
      <w:ins w:id="234" w:author="tsharpe" w:date="2011-07-19T11:54:00Z">
        <w:r w:rsidR="00857EF1">
          <w:t>–</w:t>
        </w:r>
      </w:ins>
      <w:ins w:id="235" w:author="tsharpe" w:date="2011-07-19T11:55:00Z">
        <w:r w:rsidR="00857EF1">
          <w:t>(</w:t>
        </w:r>
      </w:ins>
      <w:proofErr w:type="gramEnd"/>
      <w:ins w:id="236" w:author="tsharpe" w:date="2011-07-19T11:53:00Z">
        <w:r w:rsidR="00857EF1">
          <w:t xml:space="preserve"> (</w:t>
        </w:r>
      </w:ins>
      <w:proofErr w:type="spellStart"/>
      <w:ins w:id="237" w:author="tsharpe" w:date="2011-07-19T11:54:00Z">
        <w:r w:rsidR="00857EF1">
          <w:t>autho</w:t>
        </w:r>
        <w:proofErr w:type="spellEnd"/>
        <w:r w:rsidR="00857EF1">
          <w:t xml:space="preserve"> days * provider  rate)+transportation)</w:t>
        </w:r>
      </w:ins>
      <w:ins w:id="238" w:author="tsharpe" w:date="2011-07-19T11:55:00Z">
        <w:r w:rsidR="00857EF1">
          <w:t>-(</w:t>
        </w:r>
        <w:proofErr w:type="spellStart"/>
        <w:r w:rsidR="00857EF1">
          <w:t>autho</w:t>
        </w:r>
        <w:proofErr w:type="spellEnd"/>
        <w:r w:rsidR="00857EF1">
          <w:t xml:space="preserve"> days*parent fee)</w:t>
        </w:r>
      </w:ins>
    </w:p>
    <w:p w:rsidR="00360075" w:rsidRDefault="00360075" w:rsidP="00BC0494">
      <w:r>
        <w:t>If General Priority, Homeless, or Child of Teen Parent selected in section 200, then enable check box with a check mark on 50% for initial assessment (or 85%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r w:rsidR="00D514D3">
        <w:rPr>
          <w:rFonts w:ascii="Times New Roman" w:eastAsia="Times New Roman" w:hAnsi="Times New Roman" w:cs="Times New Roman"/>
          <w:sz w:val="24"/>
          <w:szCs w:val="24"/>
        </w:rPr>
        <w:t xml:space="preserve">  In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r>
        <w:t>If Parent with Special Needs or Child with Special Needs selected in section 200, then enable check box with a check mark on 85% for initial assessment (or 100%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 I</w:t>
      </w:r>
      <w:r w:rsidR="00D514D3">
        <w:rPr>
          <w:rFonts w:ascii="Times New Roman" w:eastAsia="Times New Roman" w:hAnsi="Times New Roman" w:cs="Times New Roman"/>
          <w:sz w:val="24"/>
          <w:szCs w:val="24"/>
        </w:rPr>
        <w:t>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pPr>
        <w:rPr>
          <w:ins w:id="239" w:author="Tom Weierman" w:date="2011-06-07T10:41:00Z"/>
        </w:rPr>
      </w:pPr>
      <w:r>
        <w:t>If DTA Authorization – Transitional Family selected in section 200, then enable check box with a check mark on 85% for all assessments.</w:t>
      </w:r>
    </w:p>
    <w:p w:rsidR="00BC0494" w:rsidRDefault="00BC0494" w:rsidP="00BC0494">
      <w:r>
        <w:t xml:space="preserve">If DTA </w:t>
      </w:r>
      <w:ins w:id="240" w:author="Tom Weierman" w:date="2011-06-07T10:43:00Z">
        <w:r w:rsidR="00360075">
          <w:t>A</w:t>
        </w:r>
      </w:ins>
      <w:r>
        <w:t xml:space="preserve">uthorized </w:t>
      </w:r>
      <w:ins w:id="241" w:author="Tom Weierman" w:date="2011-06-07T10:43:00Z">
        <w:r w:rsidR="00360075">
          <w:t xml:space="preserve">- </w:t>
        </w:r>
      </w:ins>
      <w:r w:rsidR="00360075">
        <w:t xml:space="preserve">TAFDC Family </w:t>
      </w:r>
      <w:r>
        <w:t>in section 200, then enable check box with a check mark on verify by DTA</w:t>
      </w:r>
      <w:r w:rsidR="00360075">
        <w:t>DTA Referral – TAFDC Family</w:t>
      </w:r>
    </w:p>
    <w:p w:rsidR="00BC0494" w:rsidRDefault="00BC0494" w:rsidP="00BC0494">
      <w:r>
        <w:lastRenderedPageBreak/>
        <w:t>If DCF authorized in section 200, then enable check box with a check mark on DCF</w:t>
      </w:r>
      <w:r w:rsidR="00360075">
        <w:t xml:space="preserve"> Referral</w:t>
      </w:r>
    </w:p>
    <w:p w:rsidR="000B0018" w:rsidRDefault="000769D4" w:rsidP="00063D41">
      <w:proofErr w:type="gramStart"/>
      <w:r>
        <w:t>If Transitional, must maintain evidence of income as IE.</w:t>
      </w:r>
      <w:proofErr w:type="gramEnd"/>
    </w:p>
    <w:p w:rsidR="00AE23A3" w:rsidRDefault="00AE23A3" w:rsidP="00063D41">
      <w:r>
        <w:t>New and re-assessment have different SMI</w:t>
      </w:r>
    </w:p>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242" w:author="elovece" w:date="2011-07-29T09:30:00Z">
        <w:r w:rsidR="009229B7">
          <w:t>V</w:t>
        </w:r>
      </w:ins>
      <w:r>
        <w:t xml:space="preserve"> – 400 </w:t>
      </w:r>
      <w:proofErr w:type="gramStart"/>
      <w:r>
        <w:t>INCOME</w:t>
      </w:r>
      <w:proofErr w:type="gramEnd"/>
      <w:ins w:id="243" w:author="elovece" w:date="2011-07-29T09:30:00Z">
        <w:r w:rsidR="009229B7">
          <w:t xml:space="preserve"> and Authorization</w:t>
        </w:r>
      </w:ins>
    </w:p>
    <w:p w:rsidR="000B0018" w:rsidRDefault="000B0018" w:rsidP="000B0018">
      <w:r>
        <w:t>(PARENT 2)</w:t>
      </w:r>
    </w:p>
    <w:p w:rsidR="000B0018" w:rsidRDefault="009B5E56" w:rsidP="000B0018">
      <w:pPr>
        <w:rPr>
          <w:ins w:id="244" w:author="tsharpe" w:date="2011-07-05T11:48:00Z"/>
        </w:rPr>
      </w:pPr>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8313E8" w:rsidRDefault="000F20BB" w:rsidP="000F20BB">
      <w:pPr>
        <w:jc w:val="center"/>
      </w:pPr>
      <w:ins w:id="245" w:author="tsharpe" w:date="2011-07-05T11:49:00Z">
        <w:r>
          <w:rPr>
            <w:rFonts w:ascii="Times New Roman" w:hAnsi="Times New Roman" w:cs="Times New Roman"/>
            <w:b/>
            <w:bCs/>
            <w:sz w:val="24"/>
            <w:szCs w:val="24"/>
          </w:rPr>
          <w:t>400 INCOME</w:t>
        </w:r>
      </w:ins>
      <w:ins w:id="246" w:author="elovece" w:date="2011-07-29T09:30:00Z">
        <w:r w:rsidR="009229B7">
          <w:rPr>
            <w:rFonts w:ascii="Times New Roman" w:hAnsi="Times New Roman" w:cs="Times New Roman"/>
            <w:b/>
            <w:bCs/>
            <w:sz w:val="24"/>
            <w:szCs w:val="24"/>
          </w:rPr>
          <w:t>/INCOME STANDARDS/PARENTAL FEE CALCULATION</w:t>
        </w:r>
      </w:ins>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Del="00000CB6" w:rsidRDefault="00BC0494" w:rsidP="00BC0494">
      <w:pPr>
        <w:rPr>
          <w:del w:id="247" w:author="Tom Weierman" w:date="2011-06-07T10:50:00Z"/>
        </w:rPr>
      </w:pPr>
      <w:del w:id="248" w:author="Tom Weierman" w:date="2011-06-07T10:50:00Z">
        <w:r w:rsidDel="00000CB6">
          <w:delText>If DTA authorized in section 200, then enable check box with a check mark on verify by DTA</w:delText>
        </w:r>
      </w:del>
    </w:p>
    <w:p w:rsidR="00BC0494" w:rsidRDefault="00BC0494" w:rsidP="00BC0494">
      <w:del w:id="249" w:author="Tom Weierman" w:date="2011-06-07T10:50:00Z">
        <w:r w:rsidDel="00000CB6">
          <w:delText>If DCF authorized in section 200, then enable check box with a check mark on verify by DCF</w:delText>
        </w:r>
      </w:del>
      <w:proofErr w:type="gramStart"/>
      <w:ins w:id="250" w:author="Tom Weierman" w:date="2011-06-07T10:50:00Z">
        <w:r w:rsidR="00000CB6">
          <w:t>Same as Parent 1.</w:t>
        </w:r>
      </w:ins>
      <w:proofErr w:type="gramEnd"/>
    </w:p>
    <w:p w:rsidR="000B0018" w:rsidRDefault="000B0018" w:rsidP="00063D41"/>
    <w:p w:rsidR="000B0018" w:rsidRDefault="000B0018">
      <w:r>
        <w:br w:type="page"/>
      </w:r>
    </w:p>
    <w:p w:rsidR="000B0018" w:rsidRDefault="000B0018" w:rsidP="000B0018">
      <w:r>
        <w:lastRenderedPageBreak/>
        <w:t>IMPROPER PAYMENT FORM REQUIREMENTS</w:t>
      </w:r>
    </w:p>
    <w:p w:rsidR="000B0018" w:rsidDel="005464BA" w:rsidRDefault="000B0018" w:rsidP="000B0018">
      <w:pPr>
        <w:rPr>
          <w:del w:id="251" w:author="tsharpe" w:date="2011-08-10T13:38:00Z"/>
        </w:rPr>
      </w:pPr>
      <w:r>
        <w:t>ACF 400 – SECTION I</w:t>
      </w:r>
      <w:ins w:id="252" w:author="elovece" w:date="2011-07-29T09:31:00Z">
        <w:r w:rsidR="009229B7">
          <w:t>V</w:t>
        </w:r>
      </w:ins>
      <w:r>
        <w:t xml:space="preserve"> – 4</w:t>
      </w:r>
      <w:r w:rsidR="00000CB6">
        <w:t>1</w:t>
      </w:r>
      <w:r>
        <w:t xml:space="preserve">0 </w:t>
      </w:r>
      <w:proofErr w:type="gramStart"/>
      <w:ins w:id="253" w:author="tsharpe" w:date="2011-08-10T13:38:00Z">
        <w:r w:rsidR="005464BA">
          <w:t>INCOME</w:t>
        </w:r>
        <w:proofErr w:type="gramEnd"/>
        <w:r w:rsidR="005464BA">
          <w:t xml:space="preserve"> and Authorization</w:t>
        </w:r>
        <w:r w:rsidR="005464BA" w:rsidDel="005464BA">
          <w:t xml:space="preserve"> </w:t>
        </w:r>
      </w:ins>
      <w:del w:id="254" w:author="tsharpe" w:date="2011-08-10T13:38:00Z">
        <w:r w:rsidDel="005464BA">
          <w:delText>AUTHORIZATIONS/COMPUTATIONS</w:delText>
        </w:r>
        <w:r w:rsidR="000F430A" w:rsidDel="005464BA">
          <w:delText>(new section)</w:delText>
        </w:r>
      </w:del>
    </w:p>
    <w:p w:rsidR="000B0018" w:rsidRDefault="009B5E56" w:rsidP="000B0018">
      <w:pPr>
        <w:rPr>
          <w:ins w:id="255" w:author="tsharpe" w:date="2011-07-05T11:50:00Z"/>
        </w:rPr>
      </w:pPr>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0F430A" w:rsidRDefault="006C7FB9" w:rsidP="000F430A">
      <w:pPr>
        <w:jc w:val="center"/>
      </w:pPr>
      <w:r>
        <w:rPr>
          <w:rFonts w:ascii="Times New Roman" w:hAnsi="Times New Roman" w:cs="Times New Roman"/>
          <w:b/>
          <w:bCs/>
          <w:sz w:val="24"/>
          <w:szCs w:val="24"/>
        </w:rPr>
        <w:t>41</w:t>
      </w:r>
      <w:r w:rsidR="000F430A">
        <w:rPr>
          <w:rFonts w:ascii="Times New Roman" w:hAnsi="Times New Roman" w:cs="Times New Roman"/>
          <w:b/>
          <w:bCs/>
          <w:sz w:val="24"/>
          <w:szCs w:val="24"/>
        </w:rPr>
        <w:t>0 AUTHORIZATIONS/COMPUTATIONS</w:t>
      </w:r>
    </w:p>
    <w:tbl>
      <w:tblPr>
        <w:tblStyle w:val="TableGrid"/>
        <w:tblW w:w="10188" w:type="dxa"/>
        <w:tblLook w:val="04A0"/>
      </w:tblPr>
      <w:tblGrid>
        <w:gridCol w:w="2307"/>
        <w:gridCol w:w="3691"/>
        <w:gridCol w:w="1088"/>
        <w:gridCol w:w="3102"/>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 xml:space="preserve">Compute the difference between the amount authorized to be paid in the sample review month and the amount that should have been authorized. This difference is the error amount. Indicate if the error amount is an </w:t>
            </w:r>
            <w:proofErr w:type="spellStart"/>
            <w:r>
              <w:t>Overauthorization</w:t>
            </w:r>
            <w:proofErr w:type="spellEnd"/>
            <w:r>
              <w:t xml:space="preserve"> or </w:t>
            </w:r>
            <w:proofErr w:type="spellStart"/>
            <w:r>
              <w:t>Underauthorization</w:t>
            </w:r>
            <w:proofErr w:type="spellEnd"/>
            <w:r>
              <w:t>.</w:t>
            </w:r>
          </w:p>
        </w:tc>
        <w:tc>
          <w:tcPr>
            <w:tcW w:w="4365" w:type="dxa"/>
          </w:tcPr>
          <w:tbl>
            <w:tblPr>
              <w:tblW w:w="5000" w:type="pct"/>
              <w:tblCellSpacing w:w="0" w:type="dxa"/>
              <w:tblCellMar>
                <w:left w:w="0" w:type="dxa"/>
                <w:right w:w="0" w:type="dxa"/>
              </w:tblCellMar>
              <w:tblLook w:val="04A0"/>
            </w:tblPr>
            <w:tblGrid>
              <w:gridCol w:w="3475"/>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3385"/>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3F141A" w:rsidRPr="00ED3D3B">
                          <w:rPr>
                            <w:rFonts w:ascii="Times New Roman" w:eastAsia="Times New Roman" w:hAnsi="Times New Roman" w:cs="Times New Roman"/>
                            <w:sz w:val="24"/>
                            <w:szCs w:val="24"/>
                          </w:rPr>
                          <w:object w:dxaOrig="1440" w:dyaOrig="1440">
                            <v:shape id="_x0000_i1483" type="#_x0000_t75" style="width:60.75pt;height:18pt" o:ole="">
                              <v:imagedata r:id="rId151" o:title=""/>
                            </v:shape>
                            <w:control r:id="rId152" w:name="DefaultOcxName40" w:shapeid="_x0000_i1483"/>
                          </w:object>
                        </w:r>
                      </w:p>
                    </w:tc>
                  </w:tr>
                  <w:tr w:rsidR="00ED3D3B" w:rsidRPr="00ED3D3B">
                    <w:tc>
                      <w:tcPr>
                        <w:tcW w:w="0" w:type="auto"/>
                        <w:vAlign w:val="center"/>
                        <w:hideMark/>
                      </w:tcPr>
                      <w:p w:rsidR="00ED3D3B" w:rsidRDefault="00ED3D3B" w:rsidP="00ED3D3B">
                        <w:pPr>
                          <w:spacing w:after="0" w:line="240" w:lineRule="auto"/>
                          <w:rPr>
                            <w:ins w:id="256" w:author="Tom Weierman" w:date="2011-06-07T10:55:00Z"/>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3F141A" w:rsidRPr="00ED3D3B">
                          <w:rPr>
                            <w:rFonts w:ascii="Times New Roman" w:eastAsia="Times New Roman" w:hAnsi="Times New Roman" w:cs="Times New Roman"/>
                            <w:sz w:val="24"/>
                            <w:szCs w:val="24"/>
                          </w:rPr>
                          <w:object w:dxaOrig="1440" w:dyaOrig="1440">
                            <v:shape id="_x0000_i1487" type="#_x0000_t75" style="width:60.75pt;height:18pt" o:ole="">
                              <v:imagedata r:id="rId140" o:title=""/>
                            </v:shape>
                            <w:control r:id="rId153" w:name="DefaultOcxName117" w:shapeid="_x0000_i1487"/>
                          </w:object>
                        </w:r>
                      </w:p>
                      <w:p w:rsidR="005658B6" w:rsidRDefault="005658B6" w:rsidP="00ED3D3B">
                        <w:pPr>
                          <w:spacing w:after="0" w:line="240" w:lineRule="auto"/>
                          <w:rPr>
                            <w:rFonts w:ascii="Times New Roman" w:eastAsia="Times New Roman" w:hAnsi="Times New Roman" w:cs="Times New Roman"/>
                            <w:sz w:val="24"/>
                            <w:szCs w:val="24"/>
                          </w:rPr>
                        </w:pPr>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r w:rsidRPr="00ED3D3B">
                          <w:rPr>
                            <w:rFonts w:ascii="Times New Roman" w:eastAsia="Times New Roman" w:hAnsi="Times New Roman" w:cs="Times New Roman"/>
                            <w:sz w:val="24"/>
                            <w:szCs w:val="24"/>
                          </w:rPr>
                          <w:t xml:space="preserve">: </w:t>
                        </w:r>
                        <w:r w:rsidR="003F141A" w:rsidRPr="00ED3D3B">
                          <w:rPr>
                            <w:rFonts w:ascii="Times New Roman" w:eastAsia="Times New Roman" w:hAnsi="Times New Roman" w:cs="Times New Roman"/>
                            <w:sz w:val="24"/>
                            <w:szCs w:val="24"/>
                          </w:rPr>
                          <w:object w:dxaOrig="1440" w:dyaOrig="1440">
                            <v:shape id="_x0000_i1491" type="#_x0000_t75" style="width:60.75pt;height:18pt" o:ole="">
                              <v:imagedata r:id="rId140" o:title=""/>
                            </v:shape>
                            <w:control r:id="rId154" w:name="DefaultOcxName1171" w:shapeid="_x0000_i1491"/>
                          </w:object>
                        </w:r>
                      </w:p>
                      <w:p w:rsidR="005658B6" w:rsidRDefault="005658B6" w:rsidP="00ED3D3B">
                        <w:pPr>
                          <w:spacing w:after="0" w:line="240" w:lineRule="auto"/>
                          <w:rPr>
                            <w:rFonts w:ascii="Times New Roman" w:eastAsia="Times New Roman" w:hAnsi="Times New Roman" w:cs="Times New Roman"/>
                            <w:sz w:val="24"/>
                            <w:szCs w:val="24"/>
                          </w:rPr>
                        </w:pPr>
                      </w:p>
                      <w:p w:rsidR="00275C26" w:rsidRPr="00ED3D3B" w:rsidRDefault="00275C26" w:rsidP="0007142C">
                        <w:pPr>
                          <w:spacing w:after="0" w:line="240" w:lineRule="auto"/>
                          <w:rPr>
                            <w:rFonts w:ascii="Times New Roman" w:eastAsia="Times New Roman" w:hAnsi="Times New Roman" w:cs="Times New Roman"/>
                            <w:sz w:val="24"/>
                            <w:szCs w:val="24"/>
                          </w:rPr>
                        </w:pP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285E78" w:rsidRDefault="00285E78" w:rsidP="00D44B5A">
            <w:pPr>
              <w:pStyle w:val="ListParagraph"/>
            </w:pPr>
          </w:p>
          <w:tbl>
            <w:tblPr>
              <w:tblW w:w="5000" w:type="pct"/>
              <w:tblCellMar>
                <w:left w:w="0" w:type="dxa"/>
                <w:right w:w="0" w:type="dxa"/>
              </w:tblCellMar>
              <w:tblLook w:val="04A0"/>
            </w:tblPr>
            <w:tblGrid>
              <w:gridCol w:w="1020"/>
              <w:gridCol w:w="1866"/>
            </w:tblGrid>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3. </w:t>
                  </w:r>
                  <w:r w:rsidR="003F141A" w:rsidRPr="00285E78">
                    <w:rPr>
                      <w:rFonts w:ascii="Times New Roman" w:eastAsia="Times New Roman" w:hAnsi="Times New Roman" w:cs="Times New Roman"/>
                      <w:sz w:val="24"/>
                      <w:szCs w:val="24"/>
                    </w:rPr>
                    <w:object w:dxaOrig="1440" w:dyaOrig="1440">
                      <v:shape id="_x0000_i1494" type="#_x0000_t75" style="width:51pt;height:18pt" o:ole="">
                        <v:imagedata r:id="rId155" o:title=""/>
                      </v:shape>
                      <w:control r:id="rId156" w:name="DefaultOcxName20" w:shapeid="_x0000_i1494"/>
                    </w:objec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proofErr w:type="spellStart"/>
                  <w:r w:rsidRPr="00285E78">
                    <w:rPr>
                      <w:rFonts w:ascii="Times New Roman" w:eastAsia="Times New Roman" w:hAnsi="Times New Roman" w:cs="Times New Roman"/>
                      <w:sz w:val="24"/>
                      <w:szCs w:val="24"/>
                    </w:rPr>
                    <w:t>Underauthorization</w:t>
                  </w:r>
                  <w:proofErr w:type="spellEnd"/>
                  <w:r w:rsidRPr="00285E78">
                    <w:rPr>
                      <w:rFonts w:ascii="Times New Roman" w:eastAsia="Times New Roman" w:hAnsi="Times New Roman" w:cs="Times New Roman"/>
                      <w:sz w:val="24"/>
                      <w:szCs w:val="24"/>
                    </w:rPr>
                    <w:br/>
                  </w:r>
                  <w:proofErr w:type="spellStart"/>
                  <w:r w:rsidRPr="00285E78">
                    <w:rPr>
                      <w:rFonts w:ascii="Times New Roman" w:eastAsia="Times New Roman" w:hAnsi="Times New Roman" w:cs="Times New Roman"/>
                      <w:sz w:val="24"/>
                      <w:szCs w:val="24"/>
                    </w:rPr>
                    <w:t>Overauthorization</w:t>
                  </w:r>
                  <w:proofErr w:type="spellEnd"/>
                  <w:r w:rsidRPr="00285E78">
                    <w:rPr>
                      <w:rFonts w:ascii="Times New Roman" w:eastAsia="Times New Roman" w:hAnsi="Times New Roman" w:cs="Times New Roman"/>
                      <w:sz w:val="24"/>
                      <w:szCs w:val="24"/>
                    </w:rPr>
                    <w:t xml:space="preserve"> </w:t>
                  </w:r>
                </w:p>
              </w:tc>
            </w:tr>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 4. </w: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Total Amount of Improper Authorization for Payment</w:t>
                  </w:r>
                  <w:r w:rsidRPr="00285E78">
                    <w:rPr>
                      <w:rFonts w:ascii="Times New Roman" w:eastAsia="Times New Roman" w:hAnsi="Times New Roman" w:cs="Times New Roman"/>
                      <w:sz w:val="24"/>
                      <w:szCs w:val="24"/>
                    </w:rPr>
                    <w:br/>
                  </w:r>
                  <w:r w:rsidR="003F141A" w:rsidRPr="00285E78">
                    <w:rPr>
                      <w:rFonts w:ascii="Times New Roman" w:eastAsia="Times New Roman" w:hAnsi="Times New Roman" w:cs="Times New Roman"/>
                      <w:sz w:val="24"/>
                      <w:szCs w:val="24"/>
                    </w:rPr>
                    <w:object w:dxaOrig="1440" w:dyaOrig="1440">
                      <v:shape id="_x0000_i1498" type="#_x0000_t75" style="width:60.75pt;height:18pt" o:ole="">
                        <v:imagedata r:id="rId140" o:title=""/>
                      </v:shape>
                      <w:control r:id="rId157" w:name="DefaultOcxName118" w:shapeid="_x0000_i1498"/>
                    </w:object>
                  </w:r>
                </w:p>
              </w:tc>
            </w:tr>
          </w:tbl>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AE23E2" w:rsidRDefault="00AE23E2" w:rsidP="005658B6">
      <w:pPr>
        <w:spacing w:after="0" w:line="240" w:lineRule="auto"/>
        <w:rPr>
          <w:ins w:id="257" w:author="tsharpe" w:date="2011-07-12T10:59:00Z"/>
          <w:rFonts w:ascii="Times New Roman" w:eastAsia="Times New Roman" w:hAnsi="Times New Roman" w:cs="Times New Roman"/>
          <w:sz w:val="24"/>
          <w:szCs w:val="24"/>
        </w:rPr>
      </w:pPr>
      <w:ins w:id="258" w:author="tsharpe" w:date="2011-07-12T10:48:00Z">
        <w:r>
          <w:rPr>
            <w:rFonts w:ascii="Times New Roman" w:eastAsia="Times New Roman" w:hAnsi="Times New Roman" w:cs="Times New Roman"/>
            <w:sz w:val="24"/>
            <w:szCs w:val="24"/>
          </w:rPr>
          <w:t xml:space="preserve">Authorized amount </w:t>
        </w:r>
      </w:ins>
      <w:ins w:id="259" w:author="tsharpe" w:date="2011-07-19T11:58:00Z">
        <w:r w:rsidR="007458BA">
          <w:rPr>
            <w:rFonts w:ascii="Times New Roman" w:eastAsia="Times New Roman" w:hAnsi="Times New Roman" w:cs="Times New Roman"/>
            <w:sz w:val="24"/>
            <w:szCs w:val="24"/>
          </w:rPr>
          <w:t>is</w:t>
        </w:r>
      </w:ins>
      <w:ins w:id="260" w:author="tsharpe" w:date="2011-07-12T10:48:00Z">
        <w:r>
          <w:rPr>
            <w:rFonts w:ascii="Times New Roman" w:eastAsia="Times New Roman" w:hAnsi="Times New Roman" w:cs="Times New Roman"/>
            <w:sz w:val="24"/>
            <w:szCs w:val="24"/>
          </w:rPr>
          <w:t xml:space="preserve"> populated by </w:t>
        </w:r>
        <w:proofErr w:type="spellStart"/>
        <w:r>
          <w:rPr>
            <w:rFonts w:ascii="Times New Roman" w:eastAsia="Times New Roman" w:hAnsi="Times New Roman" w:cs="Times New Roman"/>
            <w:sz w:val="24"/>
            <w:szCs w:val="24"/>
          </w:rPr>
          <w:t>eCCIMS</w:t>
        </w:r>
      </w:ins>
      <w:proofErr w:type="spellEnd"/>
      <w:ins w:id="261" w:author="tsharpe" w:date="2011-07-19T11:58:00Z">
        <w:r w:rsidR="007458BA">
          <w:rPr>
            <w:rFonts w:ascii="Times New Roman" w:eastAsia="Times New Roman" w:hAnsi="Times New Roman" w:cs="Times New Roman"/>
            <w:sz w:val="24"/>
            <w:szCs w:val="24"/>
          </w:rPr>
          <w:t xml:space="preserve"> but it should be based on </w:t>
        </w:r>
        <w:proofErr w:type="spellStart"/>
        <w:r w:rsidR="007458BA">
          <w:rPr>
            <w:rFonts w:ascii="Times New Roman" w:eastAsia="Times New Roman" w:hAnsi="Times New Roman" w:cs="Times New Roman"/>
            <w:sz w:val="24"/>
            <w:szCs w:val="24"/>
          </w:rPr>
          <w:t>autho</w:t>
        </w:r>
        <w:proofErr w:type="spellEnd"/>
        <w:r w:rsidR="007458BA">
          <w:rPr>
            <w:rFonts w:ascii="Times New Roman" w:eastAsia="Times New Roman" w:hAnsi="Times New Roman" w:cs="Times New Roman"/>
            <w:sz w:val="24"/>
            <w:szCs w:val="24"/>
          </w:rPr>
          <w:t xml:space="preserve"> period not billed period</w:t>
        </w:r>
      </w:ins>
    </w:p>
    <w:p w:rsidR="00D055DE" w:rsidRDefault="00D055DE" w:rsidP="005658B6">
      <w:pPr>
        <w:spacing w:after="0" w:line="240" w:lineRule="auto"/>
        <w:rPr>
          <w:ins w:id="262" w:author="tsharpe" w:date="2011-07-12T10:48:00Z"/>
          <w:rFonts w:ascii="Times New Roman" w:eastAsia="Times New Roman" w:hAnsi="Times New Roman" w:cs="Times New Roman"/>
          <w:sz w:val="24"/>
          <w:szCs w:val="24"/>
        </w:rPr>
      </w:pPr>
      <w:ins w:id="263" w:author="tsharpe" w:date="2011-07-12T10:59:00Z">
        <w:r>
          <w:rPr>
            <w:rFonts w:ascii="Times New Roman" w:eastAsia="Times New Roman" w:hAnsi="Times New Roman" w:cs="Times New Roman"/>
            <w:sz w:val="24"/>
            <w:szCs w:val="24"/>
          </w:rPr>
          <w:t>Reviewer authorized amount = comes from calculation</w:t>
        </w:r>
      </w:ins>
      <w:ins w:id="264" w:author="tsharpe" w:date="2011-07-12T11:00:00Z">
        <w:r>
          <w:rPr>
            <w:rFonts w:ascii="Times New Roman" w:eastAsia="Times New Roman" w:hAnsi="Times New Roman" w:cs="Times New Roman"/>
            <w:sz w:val="24"/>
            <w:szCs w:val="24"/>
          </w:rPr>
          <w:t xml:space="preserve"> </w:t>
        </w:r>
      </w:ins>
      <w:ins w:id="265" w:author="tsharpe" w:date="2011-07-12T10:59:00Z">
        <w:r>
          <w:rPr>
            <w:rFonts w:ascii="Times New Roman" w:eastAsia="Times New Roman" w:hAnsi="Times New Roman" w:cs="Times New Roman"/>
            <w:sz w:val="24"/>
            <w:szCs w:val="24"/>
          </w:rPr>
          <w:t>on</w:t>
        </w:r>
      </w:ins>
      <w:ins w:id="266" w:author="tsharpe" w:date="2011-07-12T11:00:00Z">
        <w:r>
          <w:rPr>
            <w:rFonts w:ascii="Times New Roman" w:eastAsia="Times New Roman" w:hAnsi="Times New Roman" w:cs="Times New Roman"/>
            <w:sz w:val="24"/>
            <w:szCs w:val="24"/>
          </w:rPr>
          <w:t xml:space="preserve"> 400 income</w:t>
        </w:r>
      </w:ins>
      <w:ins w:id="267" w:author="tsharpe" w:date="2011-07-12T10:59:00Z">
        <w:r>
          <w:rPr>
            <w:rFonts w:ascii="Times New Roman" w:eastAsia="Times New Roman" w:hAnsi="Times New Roman" w:cs="Times New Roman"/>
            <w:sz w:val="24"/>
            <w:szCs w:val="24"/>
          </w:rPr>
          <w:t xml:space="preserve"> </w:t>
        </w:r>
      </w:ins>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box= Case Record minus Reviewer</w:t>
      </w:r>
      <w:ins w:id="268" w:author="tsharpe" w:date="2011-07-12T11:00:00Z">
        <w:r w:rsidR="00D055DE">
          <w:rPr>
            <w:rFonts w:ascii="Times New Roman" w:eastAsia="Times New Roman" w:hAnsi="Times New Roman" w:cs="Times New Roman"/>
            <w:sz w:val="24"/>
            <w:szCs w:val="24"/>
          </w:rPr>
          <w:t xml:space="preserve"> Amount</w:t>
        </w:r>
      </w:ins>
    </w:p>
    <w:p w:rsidR="0007142C" w:rsidRDefault="0007142C" w:rsidP="005658B6">
      <w:pPr>
        <w:spacing w:after="0" w:line="240" w:lineRule="auto"/>
        <w:rPr>
          <w:rFonts w:ascii="Times New Roman" w:eastAsia="Times New Roman" w:hAnsi="Times New Roman" w:cs="Times New Roman"/>
          <w:sz w:val="24"/>
          <w:szCs w:val="24"/>
        </w:rPr>
      </w:pPr>
    </w:p>
    <w:p w:rsidR="0007142C" w:rsidRDefault="0007142C" w:rsidP="005658B6">
      <w:pPr>
        <w:spacing w:after="0" w:line="240" w:lineRule="auto"/>
        <w:rPr>
          <w:ins w:id="269" w:author="tsharpe" w:date="2011-07-05T11:55:00Z"/>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negative amount, then Under-Authorization, if positive amount, then Over-Authorization.</w:t>
      </w:r>
      <w:proofErr w:type="gramEnd"/>
      <w:r>
        <w:rPr>
          <w:rFonts w:ascii="Times New Roman" w:eastAsia="Times New Roman" w:hAnsi="Times New Roman" w:cs="Times New Roman"/>
          <w:sz w:val="24"/>
          <w:szCs w:val="24"/>
        </w:rPr>
        <w:t xml:space="preserve">  If zero, no error in the rate paid.</w:t>
      </w:r>
    </w:p>
    <w:p w:rsidR="000B0018" w:rsidRDefault="000B0018" w:rsidP="00063D41"/>
    <w:sectPr w:rsidR="000B0018" w:rsidSect="00FB0E04">
      <w:footerReference w:type="default" r:id="rId158"/>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9" w:author="tsharpe" w:date="2011-08-10T13:36:00Z" w:initials="t">
    <w:p w:rsidR="00777A25" w:rsidRPr="00777A25" w:rsidRDefault="00777A25" w:rsidP="00777A25">
      <w:pPr>
        <w:shd w:val="clear" w:color="auto" w:fill="FFFFFF"/>
        <w:rPr>
          <w:rFonts w:ascii="Times New Roman" w:eastAsia="Times New Roman" w:hAnsi="Times New Roman" w:cs="Times New Roman"/>
          <w:sz w:val="24"/>
          <w:szCs w:val="24"/>
        </w:rPr>
      </w:pPr>
      <w:r>
        <w:rPr>
          <w:rStyle w:val="CommentReference"/>
        </w:rPr>
        <w:annotationRef/>
      </w:r>
      <w:r w:rsidR="004E7304">
        <w:rPr>
          <w:rFonts w:ascii="Times New Roman" w:eastAsia="Times New Roman" w:hAnsi="Times New Roman" w:cs="Times New Roman"/>
          <w:color w:val="0000FF"/>
          <w:sz w:val="19"/>
        </w:rPr>
        <w:t xml:space="preserve">Pop up box text - </w:t>
      </w:r>
      <w:r>
        <w:rPr>
          <w:rFonts w:ascii="Times New Roman" w:eastAsia="Times New Roman" w:hAnsi="Times New Roman" w:cs="Times New Roman"/>
          <w:color w:val="0000FF"/>
          <w:sz w:val="19"/>
        </w:rPr>
        <w:t xml:space="preserve">Self-declaration of in-kind contribution or formal agreements, documented by one of the following: </w:t>
      </w:r>
      <w:r w:rsidRPr="00777A25">
        <w:rPr>
          <w:rFonts w:ascii="Times New Roman" w:eastAsia="Times New Roman" w:hAnsi="Times New Roman" w:cs="Times New Roman"/>
          <w:color w:val="0000FF"/>
          <w:sz w:val="19"/>
        </w:rPr>
        <w:t xml:space="preserve">copy of court order or most recent amendment; copies of check from payer; or child support verification </w:t>
      </w:r>
      <w:r>
        <w:rPr>
          <w:rFonts w:ascii="Times New Roman" w:eastAsia="Times New Roman" w:hAnsi="Times New Roman" w:cs="Times New Roman"/>
          <w:color w:val="0000FF"/>
          <w:sz w:val="19"/>
        </w:rPr>
        <w:t xml:space="preserve">from DOR </w:t>
      </w:r>
    </w:p>
    <w:p w:rsidR="00777A25" w:rsidRDefault="00777A25">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968" w:rsidRDefault="003B7968" w:rsidP="00C00A92">
      <w:pPr>
        <w:spacing w:after="0" w:line="240" w:lineRule="auto"/>
      </w:pPr>
      <w:r>
        <w:separator/>
      </w:r>
    </w:p>
  </w:endnote>
  <w:endnote w:type="continuationSeparator" w:id="0">
    <w:p w:rsidR="003B7968" w:rsidRDefault="003B7968" w:rsidP="00C00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968" w:rsidRDefault="003B7968">
    <w:pPr>
      <w:pStyle w:val="Footer"/>
      <w:pBdr>
        <w:top w:val="thinThickSmallGap" w:sz="24" w:space="1" w:color="622423" w:themeColor="accent2" w:themeShade="7F"/>
      </w:pBdr>
      <w:rPr>
        <w:ins w:id="270" w:author="tsharpe" w:date="2011-07-05T11:56:00Z"/>
        <w:rFonts w:asciiTheme="majorHAnsi" w:hAnsiTheme="majorHAnsi"/>
      </w:rPr>
    </w:pPr>
    <w:ins w:id="271" w:author="tsharpe" w:date="2011-07-05T11:56:00Z">
      <w:r>
        <w:rPr>
          <w:rFonts w:asciiTheme="majorHAnsi" w:hAnsiTheme="majorHAnsi"/>
        </w:rPr>
        <w:t>Revision 4</w:t>
      </w:r>
    </w:ins>
    <w:ins w:id="272" w:author="tsharpe" w:date="2011-07-19T11:09:00Z">
      <w:r>
        <w:rPr>
          <w:rFonts w:asciiTheme="majorHAnsi" w:hAnsiTheme="majorHAnsi"/>
        </w:rPr>
        <w:t>.</w:t>
      </w:r>
    </w:ins>
    <w:ins w:id="273" w:author="tsharpe" w:date="2011-08-10T13:12:00Z">
      <w:r>
        <w:rPr>
          <w:rFonts w:asciiTheme="majorHAnsi" w:hAnsiTheme="majorHAnsi"/>
        </w:rPr>
        <w:t>4</w:t>
      </w:r>
    </w:ins>
    <w:ins w:id="274" w:author="tsharpe" w:date="2011-07-05T11:56:00Z">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ins>
    <w:r w:rsidR="005464BA" w:rsidRPr="005464BA">
      <w:rPr>
        <w:rFonts w:asciiTheme="majorHAnsi" w:hAnsiTheme="majorHAnsi"/>
        <w:noProof/>
      </w:rPr>
      <w:t>23</w:t>
    </w:r>
    <w:ins w:id="275" w:author="tsharpe" w:date="2011-07-05T11:56:00Z">
      <w:r>
        <w:fldChar w:fldCharType="end"/>
      </w:r>
    </w:ins>
  </w:p>
  <w:p w:rsidR="003B7968" w:rsidRDefault="003B79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968" w:rsidRDefault="003B7968" w:rsidP="00C00A92">
      <w:pPr>
        <w:spacing w:after="0" w:line="240" w:lineRule="auto"/>
      </w:pPr>
      <w:r>
        <w:separator/>
      </w:r>
    </w:p>
  </w:footnote>
  <w:footnote w:type="continuationSeparator" w:id="0">
    <w:p w:rsidR="003B7968" w:rsidRDefault="003B7968" w:rsidP="00C00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3D41"/>
    <w:rsid w:val="00000CB6"/>
    <w:rsid w:val="0000188C"/>
    <w:rsid w:val="00024D60"/>
    <w:rsid w:val="00063D41"/>
    <w:rsid w:val="0007142C"/>
    <w:rsid w:val="000769D4"/>
    <w:rsid w:val="00086234"/>
    <w:rsid w:val="000A2886"/>
    <w:rsid w:val="000B0018"/>
    <w:rsid w:val="000C086B"/>
    <w:rsid w:val="000C1E4D"/>
    <w:rsid w:val="000C4A19"/>
    <w:rsid w:val="000C6CC4"/>
    <w:rsid w:val="000E160C"/>
    <w:rsid w:val="000E6224"/>
    <w:rsid w:val="000F20BB"/>
    <w:rsid w:val="000F430A"/>
    <w:rsid w:val="00111B7E"/>
    <w:rsid w:val="00116192"/>
    <w:rsid w:val="00146ADE"/>
    <w:rsid w:val="001654F7"/>
    <w:rsid w:val="00175EB7"/>
    <w:rsid w:val="001977A5"/>
    <w:rsid w:val="002154B6"/>
    <w:rsid w:val="002225D5"/>
    <w:rsid w:val="002548B9"/>
    <w:rsid w:val="002678F0"/>
    <w:rsid w:val="00275C26"/>
    <w:rsid w:val="00285E78"/>
    <w:rsid w:val="002C2348"/>
    <w:rsid w:val="002F14B5"/>
    <w:rsid w:val="00310A7B"/>
    <w:rsid w:val="00360075"/>
    <w:rsid w:val="00376C2D"/>
    <w:rsid w:val="00395A3D"/>
    <w:rsid w:val="003B7968"/>
    <w:rsid w:val="003D57BB"/>
    <w:rsid w:val="003D7DC9"/>
    <w:rsid w:val="003F141A"/>
    <w:rsid w:val="003F57F3"/>
    <w:rsid w:val="00444235"/>
    <w:rsid w:val="00486E65"/>
    <w:rsid w:val="00497A60"/>
    <w:rsid w:val="004A1FE7"/>
    <w:rsid w:val="004B5BA9"/>
    <w:rsid w:val="004E7304"/>
    <w:rsid w:val="00512B55"/>
    <w:rsid w:val="00522A87"/>
    <w:rsid w:val="00532F28"/>
    <w:rsid w:val="0053603D"/>
    <w:rsid w:val="005464BA"/>
    <w:rsid w:val="005658B6"/>
    <w:rsid w:val="00575A6A"/>
    <w:rsid w:val="00577B14"/>
    <w:rsid w:val="005814FB"/>
    <w:rsid w:val="00583E39"/>
    <w:rsid w:val="005913BE"/>
    <w:rsid w:val="005B4E3B"/>
    <w:rsid w:val="005B6776"/>
    <w:rsid w:val="005B78BF"/>
    <w:rsid w:val="00601AB4"/>
    <w:rsid w:val="0065326F"/>
    <w:rsid w:val="00665316"/>
    <w:rsid w:val="00670A37"/>
    <w:rsid w:val="00674B8D"/>
    <w:rsid w:val="0067528F"/>
    <w:rsid w:val="006826D2"/>
    <w:rsid w:val="006C7FB9"/>
    <w:rsid w:val="006D4F00"/>
    <w:rsid w:val="007458BA"/>
    <w:rsid w:val="007620A9"/>
    <w:rsid w:val="007756B4"/>
    <w:rsid w:val="00777A25"/>
    <w:rsid w:val="007822DE"/>
    <w:rsid w:val="00785A41"/>
    <w:rsid w:val="007956EA"/>
    <w:rsid w:val="007A7279"/>
    <w:rsid w:val="007A7BF7"/>
    <w:rsid w:val="007D2111"/>
    <w:rsid w:val="007D23EE"/>
    <w:rsid w:val="00812400"/>
    <w:rsid w:val="00827A07"/>
    <w:rsid w:val="008313E8"/>
    <w:rsid w:val="00843CE8"/>
    <w:rsid w:val="00857EF1"/>
    <w:rsid w:val="008824F0"/>
    <w:rsid w:val="008B1E50"/>
    <w:rsid w:val="008B5BC1"/>
    <w:rsid w:val="008F30FC"/>
    <w:rsid w:val="009229B7"/>
    <w:rsid w:val="00936F89"/>
    <w:rsid w:val="0098233F"/>
    <w:rsid w:val="009B5263"/>
    <w:rsid w:val="009B5E56"/>
    <w:rsid w:val="009D5FF7"/>
    <w:rsid w:val="009D6964"/>
    <w:rsid w:val="00A21A7E"/>
    <w:rsid w:val="00A223B2"/>
    <w:rsid w:val="00A373B4"/>
    <w:rsid w:val="00A477B5"/>
    <w:rsid w:val="00A47E5F"/>
    <w:rsid w:val="00A53BD8"/>
    <w:rsid w:val="00A72403"/>
    <w:rsid w:val="00A94E01"/>
    <w:rsid w:val="00AB38F6"/>
    <w:rsid w:val="00AE23A3"/>
    <w:rsid w:val="00AE23E2"/>
    <w:rsid w:val="00AE2DCF"/>
    <w:rsid w:val="00AE58A2"/>
    <w:rsid w:val="00AE61DB"/>
    <w:rsid w:val="00AE6672"/>
    <w:rsid w:val="00AF40AA"/>
    <w:rsid w:val="00B2454B"/>
    <w:rsid w:val="00B3287B"/>
    <w:rsid w:val="00B361D4"/>
    <w:rsid w:val="00B42CE1"/>
    <w:rsid w:val="00B71A49"/>
    <w:rsid w:val="00B765EB"/>
    <w:rsid w:val="00B95972"/>
    <w:rsid w:val="00BC0494"/>
    <w:rsid w:val="00BC4AC2"/>
    <w:rsid w:val="00BC4FBC"/>
    <w:rsid w:val="00BD0D6E"/>
    <w:rsid w:val="00BD367D"/>
    <w:rsid w:val="00C00A92"/>
    <w:rsid w:val="00C05300"/>
    <w:rsid w:val="00C30BF5"/>
    <w:rsid w:val="00C63691"/>
    <w:rsid w:val="00C7720D"/>
    <w:rsid w:val="00C92628"/>
    <w:rsid w:val="00CB246A"/>
    <w:rsid w:val="00CB79CC"/>
    <w:rsid w:val="00CD4CC1"/>
    <w:rsid w:val="00CD6759"/>
    <w:rsid w:val="00CE1A16"/>
    <w:rsid w:val="00CE754B"/>
    <w:rsid w:val="00D055DE"/>
    <w:rsid w:val="00D30AC7"/>
    <w:rsid w:val="00D428AC"/>
    <w:rsid w:val="00D44B5A"/>
    <w:rsid w:val="00D50B27"/>
    <w:rsid w:val="00D514D3"/>
    <w:rsid w:val="00D545B9"/>
    <w:rsid w:val="00D557BB"/>
    <w:rsid w:val="00D562FC"/>
    <w:rsid w:val="00D61B67"/>
    <w:rsid w:val="00D641AD"/>
    <w:rsid w:val="00D657B8"/>
    <w:rsid w:val="00D67A0E"/>
    <w:rsid w:val="00D710D0"/>
    <w:rsid w:val="00D818B6"/>
    <w:rsid w:val="00DC1E8E"/>
    <w:rsid w:val="00DD19CA"/>
    <w:rsid w:val="00DF3D07"/>
    <w:rsid w:val="00E36975"/>
    <w:rsid w:val="00E70558"/>
    <w:rsid w:val="00E86A76"/>
    <w:rsid w:val="00E92117"/>
    <w:rsid w:val="00E971A3"/>
    <w:rsid w:val="00ED3D3B"/>
    <w:rsid w:val="00EE0CD2"/>
    <w:rsid w:val="00EE3C40"/>
    <w:rsid w:val="00EF7B73"/>
    <w:rsid w:val="00F2318F"/>
    <w:rsid w:val="00F27759"/>
    <w:rsid w:val="00F31386"/>
    <w:rsid w:val="00F5236E"/>
    <w:rsid w:val="00F57733"/>
    <w:rsid w:val="00F61C03"/>
    <w:rsid w:val="00F917B1"/>
    <w:rsid w:val="00F92783"/>
    <w:rsid w:val="00F96825"/>
    <w:rsid w:val="00FA10FA"/>
    <w:rsid w:val="00FB0E04"/>
    <w:rsid w:val="00FB2407"/>
    <w:rsid w:val="00FB4593"/>
    <w:rsid w:val="00FB5C0B"/>
    <w:rsid w:val="00FB6F94"/>
    <w:rsid w:val="00FB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Revision">
    <w:name w:val="Revision"/>
    <w:hidden/>
    <w:uiPriority w:val="99"/>
    <w:semiHidden/>
    <w:rsid w:val="008B5BC1"/>
    <w:pPr>
      <w:spacing w:after="0" w:line="240" w:lineRule="auto"/>
    </w:pPr>
  </w:style>
  <w:style w:type="paragraph" w:styleId="Header">
    <w:name w:val="header"/>
    <w:basedOn w:val="Normal"/>
    <w:link w:val="HeaderChar"/>
    <w:uiPriority w:val="99"/>
    <w:semiHidden/>
    <w:unhideWhenUsed/>
    <w:rsid w:val="00C00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A92"/>
  </w:style>
  <w:style w:type="paragraph" w:styleId="Footer">
    <w:name w:val="footer"/>
    <w:basedOn w:val="Normal"/>
    <w:link w:val="FooterChar"/>
    <w:uiPriority w:val="99"/>
    <w:unhideWhenUsed/>
    <w:rsid w:val="00C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92"/>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911">
      <w:bodyDiv w:val="1"/>
      <w:marLeft w:val="0"/>
      <w:marRight w:val="0"/>
      <w:marTop w:val="0"/>
      <w:marBottom w:val="0"/>
      <w:divBdr>
        <w:top w:val="none" w:sz="0" w:space="0" w:color="auto"/>
        <w:left w:val="none" w:sz="0" w:space="0" w:color="auto"/>
        <w:bottom w:val="none" w:sz="0" w:space="0" w:color="auto"/>
        <w:right w:val="none" w:sz="0" w:space="0" w:color="auto"/>
      </w:divBdr>
      <w:divsChild>
        <w:div w:id="1469083256">
          <w:marLeft w:val="0"/>
          <w:marRight w:val="0"/>
          <w:marTop w:val="0"/>
          <w:marBottom w:val="0"/>
          <w:divBdr>
            <w:top w:val="none" w:sz="0" w:space="0" w:color="auto"/>
            <w:left w:val="none" w:sz="0" w:space="0" w:color="auto"/>
            <w:bottom w:val="none" w:sz="0" w:space="0" w:color="auto"/>
            <w:right w:val="none" w:sz="0" w:space="0" w:color="auto"/>
          </w:divBdr>
          <w:divsChild>
            <w:div w:id="1057127178">
              <w:marLeft w:val="0"/>
              <w:marRight w:val="0"/>
              <w:marTop w:val="0"/>
              <w:marBottom w:val="0"/>
              <w:divBdr>
                <w:top w:val="none" w:sz="0" w:space="0" w:color="auto"/>
                <w:left w:val="none" w:sz="0" w:space="0" w:color="auto"/>
                <w:bottom w:val="none" w:sz="0" w:space="0" w:color="auto"/>
                <w:right w:val="none" w:sz="0" w:space="0" w:color="auto"/>
              </w:divBdr>
              <w:divsChild>
                <w:div w:id="2022200898">
                  <w:marLeft w:val="0"/>
                  <w:marRight w:val="0"/>
                  <w:marTop w:val="0"/>
                  <w:marBottom w:val="0"/>
                  <w:divBdr>
                    <w:top w:val="none" w:sz="0" w:space="0" w:color="auto"/>
                    <w:left w:val="none" w:sz="0" w:space="0" w:color="auto"/>
                    <w:bottom w:val="none" w:sz="0" w:space="0" w:color="auto"/>
                    <w:right w:val="none" w:sz="0" w:space="0" w:color="auto"/>
                  </w:divBdr>
                  <w:divsChild>
                    <w:div w:id="1291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778646062">
          <w:marLeft w:val="0"/>
          <w:marRight w:val="0"/>
          <w:marTop w:val="0"/>
          <w:marBottom w:val="0"/>
          <w:divBdr>
            <w:top w:val="none" w:sz="0" w:space="0" w:color="auto"/>
            <w:left w:val="none" w:sz="0" w:space="0" w:color="auto"/>
            <w:bottom w:val="none" w:sz="0" w:space="0" w:color="auto"/>
            <w:right w:val="none" w:sz="0" w:space="0" w:color="auto"/>
          </w:divBdr>
          <w:divsChild>
            <w:div w:id="1160347057">
              <w:marLeft w:val="0"/>
              <w:marRight w:val="0"/>
              <w:marTop w:val="0"/>
              <w:marBottom w:val="0"/>
              <w:divBdr>
                <w:top w:val="none" w:sz="0" w:space="0" w:color="auto"/>
                <w:left w:val="none" w:sz="0" w:space="0" w:color="auto"/>
                <w:bottom w:val="none" w:sz="0" w:space="0" w:color="auto"/>
                <w:right w:val="none" w:sz="0" w:space="0" w:color="auto"/>
              </w:divBdr>
              <w:divsChild>
                <w:div w:id="620845498">
                  <w:marLeft w:val="0"/>
                  <w:marRight w:val="0"/>
                  <w:marTop w:val="0"/>
                  <w:marBottom w:val="0"/>
                  <w:divBdr>
                    <w:top w:val="none" w:sz="0" w:space="0" w:color="auto"/>
                    <w:left w:val="none" w:sz="0" w:space="0" w:color="auto"/>
                    <w:bottom w:val="none" w:sz="0" w:space="0" w:color="auto"/>
                    <w:right w:val="none" w:sz="0" w:space="0" w:color="auto"/>
                  </w:divBdr>
                  <w:divsChild>
                    <w:div w:id="2546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747">
      <w:bodyDiv w:val="1"/>
      <w:marLeft w:val="0"/>
      <w:marRight w:val="0"/>
      <w:marTop w:val="0"/>
      <w:marBottom w:val="0"/>
      <w:divBdr>
        <w:top w:val="none" w:sz="0" w:space="0" w:color="auto"/>
        <w:left w:val="none" w:sz="0" w:space="0" w:color="auto"/>
        <w:bottom w:val="none" w:sz="0" w:space="0" w:color="auto"/>
        <w:right w:val="none" w:sz="0" w:space="0" w:color="auto"/>
      </w:divBdr>
      <w:divsChild>
        <w:div w:id="771586620">
          <w:marLeft w:val="0"/>
          <w:marRight w:val="0"/>
          <w:marTop w:val="0"/>
          <w:marBottom w:val="0"/>
          <w:divBdr>
            <w:top w:val="none" w:sz="0" w:space="0" w:color="auto"/>
            <w:left w:val="none" w:sz="0" w:space="0" w:color="auto"/>
            <w:bottom w:val="none" w:sz="0" w:space="0" w:color="auto"/>
            <w:right w:val="none" w:sz="0" w:space="0" w:color="auto"/>
          </w:divBdr>
          <w:divsChild>
            <w:div w:id="1089236737">
              <w:marLeft w:val="0"/>
              <w:marRight w:val="0"/>
              <w:marTop w:val="0"/>
              <w:marBottom w:val="0"/>
              <w:divBdr>
                <w:top w:val="none" w:sz="0" w:space="0" w:color="auto"/>
                <w:left w:val="none" w:sz="0" w:space="0" w:color="auto"/>
                <w:bottom w:val="none" w:sz="0" w:space="0" w:color="auto"/>
                <w:right w:val="none" w:sz="0" w:space="0" w:color="auto"/>
              </w:divBdr>
              <w:divsChild>
                <w:div w:id="1758790244">
                  <w:marLeft w:val="0"/>
                  <w:marRight w:val="0"/>
                  <w:marTop w:val="0"/>
                  <w:marBottom w:val="0"/>
                  <w:divBdr>
                    <w:top w:val="none" w:sz="0" w:space="0" w:color="auto"/>
                    <w:left w:val="none" w:sz="0" w:space="0" w:color="auto"/>
                    <w:bottom w:val="none" w:sz="0" w:space="0" w:color="auto"/>
                    <w:right w:val="none" w:sz="0" w:space="0" w:color="auto"/>
                  </w:divBdr>
                  <w:divsChild>
                    <w:div w:id="5616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hyperlink" Target="javascript:displayHelp('ctl00_ContentPlaceHolder1_lstForms_ctl09_frmTemplate_lstRequirements_lstRequirements_ctl21_pnlHelp');" TargetMode="External"/><Relationship Id="rId21" Type="http://schemas.openxmlformats.org/officeDocument/2006/relationships/control" Target="activeX/activeX11.xml"/><Relationship Id="rId42" Type="http://schemas.openxmlformats.org/officeDocument/2006/relationships/hyperlink" Target="javascript:displayHelp('ctl00_ContentPlaceHolder1_lstForms_ctl04_frmTemplate_lstRequirements_lstRequirements_ctl01_pnlHelp');" TargetMode="External"/><Relationship Id="rId47" Type="http://schemas.openxmlformats.org/officeDocument/2006/relationships/control" Target="activeX/activeX34.xml"/><Relationship Id="rId63" Type="http://schemas.openxmlformats.org/officeDocument/2006/relationships/control" Target="activeX/activeX49.xml"/><Relationship Id="rId68" Type="http://schemas.openxmlformats.org/officeDocument/2006/relationships/hyperlink" Target="javascript:displayHelp('ctl00_ContentPlaceHolder1_lstForms_ctl06_frmTemplate_lstRequirements_lstRequirements_ctl04_pnlHelp');" TargetMode="External"/><Relationship Id="rId84" Type="http://schemas.openxmlformats.org/officeDocument/2006/relationships/hyperlink" Target="javascript:displayHelp('ctl00_ContentPlaceHolder1_lstForms_ctl09_frmTemplate_lstRequirements_lstRequirements_ctl00_pnlHelp');" TargetMode="External"/><Relationship Id="rId89" Type="http://schemas.openxmlformats.org/officeDocument/2006/relationships/control" Target="activeX/activeX67.xml"/><Relationship Id="rId112" Type="http://schemas.openxmlformats.org/officeDocument/2006/relationships/control" Target="activeX/activeX83.xml"/><Relationship Id="rId133" Type="http://schemas.openxmlformats.org/officeDocument/2006/relationships/control" Target="activeX/activeX94.xml"/><Relationship Id="rId138" Type="http://schemas.openxmlformats.org/officeDocument/2006/relationships/image" Target="media/image13.wmf"/><Relationship Id="rId154" Type="http://schemas.openxmlformats.org/officeDocument/2006/relationships/control" Target="activeX/activeX109.xml"/><Relationship Id="rId159" Type="http://schemas.openxmlformats.org/officeDocument/2006/relationships/fontTable" Target="fontTable.xml"/><Relationship Id="rId16" Type="http://schemas.openxmlformats.org/officeDocument/2006/relationships/control" Target="activeX/activeX6.xml"/><Relationship Id="rId107" Type="http://schemas.openxmlformats.org/officeDocument/2006/relationships/hyperlink" Target="javascript:displayHelp('ctl00_ContentPlaceHolder1_lstForms_ctl09_frmTemplate_lstRequirements_lstRequirements_ctl16_pnlHelp');" TargetMode="External"/><Relationship Id="rId11" Type="http://schemas.openxmlformats.org/officeDocument/2006/relationships/image" Target="media/image3.gif"/><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56.xml"/><Relationship Id="rId79" Type="http://schemas.openxmlformats.org/officeDocument/2006/relationships/control" Target="activeX/activeX61.xml"/><Relationship Id="rId102" Type="http://schemas.openxmlformats.org/officeDocument/2006/relationships/control" Target="activeX/activeX78.xml"/><Relationship Id="rId123" Type="http://schemas.openxmlformats.org/officeDocument/2006/relationships/control" Target="activeX/activeX89.xml"/><Relationship Id="rId128" Type="http://schemas.openxmlformats.org/officeDocument/2006/relationships/image" Target="media/image8.wmf"/><Relationship Id="rId144" Type="http://schemas.openxmlformats.org/officeDocument/2006/relationships/control" Target="activeX/activeX100.xml"/><Relationship Id="rId149" Type="http://schemas.openxmlformats.org/officeDocument/2006/relationships/control" Target="activeX/activeX105.xml"/><Relationship Id="rId5" Type="http://schemas.openxmlformats.org/officeDocument/2006/relationships/webSettings" Target="webSettings.xml"/><Relationship Id="rId90" Type="http://schemas.openxmlformats.org/officeDocument/2006/relationships/control" Target="activeX/activeX68.xml"/><Relationship Id="rId95" Type="http://schemas.openxmlformats.org/officeDocument/2006/relationships/control" Target="activeX/activeX72.xml"/><Relationship Id="rId160" Type="http://schemas.openxmlformats.org/officeDocument/2006/relationships/theme" Target="theme/theme1.xml"/><Relationship Id="rId22" Type="http://schemas.openxmlformats.org/officeDocument/2006/relationships/control" Target="activeX/activeX12.xml"/><Relationship Id="rId27" Type="http://schemas.openxmlformats.org/officeDocument/2006/relationships/control" Target="activeX/activeX17.xml"/><Relationship Id="rId43" Type="http://schemas.openxmlformats.org/officeDocument/2006/relationships/image" Target="media/image4.gif"/><Relationship Id="rId48" Type="http://schemas.openxmlformats.org/officeDocument/2006/relationships/control" Target="activeX/activeX35.xml"/><Relationship Id="rId64" Type="http://schemas.openxmlformats.org/officeDocument/2006/relationships/hyperlink" Target="javascript:displayHelp('ctl00_ContentPlaceHolder1_lstForms_ctl06_frmTemplate_lstRequirements_lstRequirements_ctl01_pnlHelp');" TargetMode="External"/><Relationship Id="rId69" Type="http://schemas.openxmlformats.org/officeDocument/2006/relationships/control" Target="activeX/activeX52.xml"/><Relationship Id="rId113" Type="http://schemas.openxmlformats.org/officeDocument/2006/relationships/hyperlink" Target="javascript:displayHelp('ctl00_ContentPlaceHolder1_lstForms_ctl09_frmTemplate_lstRequirements_lstRequirements_ctl19_pnlHelp');" TargetMode="External"/><Relationship Id="rId118" Type="http://schemas.openxmlformats.org/officeDocument/2006/relationships/control" Target="activeX/activeX86.xml"/><Relationship Id="rId134" Type="http://schemas.openxmlformats.org/officeDocument/2006/relationships/image" Target="media/image11.wmf"/><Relationship Id="rId139" Type="http://schemas.openxmlformats.org/officeDocument/2006/relationships/control" Target="activeX/activeX97.xml"/><Relationship Id="rId80" Type="http://schemas.openxmlformats.org/officeDocument/2006/relationships/control" Target="activeX/activeX62.xml"/><Relationship Id="rId85" Type="http://schemas.openxmlformats.org/officeDocument/2006/relationships/control" Target="activeX/activeX64.xml"/><Relationship Id="rId150" Type="http://schemas.openxmlformats.org/officeDocument/2006/relationships/control" Target="activeX/activeX106.xml"/><Relationship Id="rId155" Type="http://schemas.openxmlformats.org/officeDocument/2006/relationships/image" Target="media/image17.wmf"/><Relationship Id="rId12" Type="http://schemas.openxmlformats.org/officeDocument/2006/relationships/control" Target="activeX/activeX2.xml"/><Relationship Id="rId17" Type="http://schemas.openxmlformats.org/officeDocument/2006/relationships/control" Target="activeX/activeX7.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5.xml"/><Relationship Id="rId103" Type="http://schemas.openxmlformats.org/officeDocument/2006/relationships/comments" Target="comments.xml"/><Relationship Id="rId108" Type="http://schemas.openxmlformats.org/officeDocument/2006/relationships/control" Target="activeX/activeX81.xml"/><Relationship Id="rId124" Type="http://schemas.openxmlformats.org/officeDocument/2006/relationships/image" Target="media/image6.wmf"/><Relationship Id="rId129" Type="http://schemas.openxmlformats.org/officeDocument/2006/relationships/control" Target="activeX/activeX92.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hyperlink" Target="javascript:displayHelp('ctl00_ContentPlaceHolder1_lstForms_ctl06_frmTemplate_lstRequirements_lstRequirements_ctl05_pnlHelp');" TargetMode="External"/><Relationship Id="rId75" Type="http://schemas.openxmlformats.org/officeDocument/2006/relationships/control" Target="activeX/activeX57.xml"/><Relationship Id="rId83"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88" Type="http://schemas.openxmlformats.org/officeDocument/2006/relationships/control" Target="activeX/activeX66.xml"/><Relationship Id="rId91" Type="http://schemas.openxmlformats.org/officeDocument/2006/relationships/control" Target="activeX/activeX69.xml"/><Relationship Id="rId96" Type="http://schemas.openxmlformats.org/officeDocument/2006/relationships/control" Target="activeX/activeX73.xml"/><Relationship Id="rId111" Type="http://schemas.openxmlformats.org/officeDocument/2006/relationships/hyperlink" Target="javascript:displayHelp('ctl00_ContentPlaceHolder1_lstForms_ctl09_frmTemplate_lstRequirements_lstRequirements_ctl18_pnlHelp');" TargetMode="External"/><Relationship Id="rId132" Type="http://schemas.openxmlformats.org/officeDocument/2006/relationships/image" Target="media/image10.wmf"/><Relationship Id="rId140" Type="http://schemas.openxmlformats.org/officeDocument/2006/relationships/image" Target="media/image14.wmf"/><Relationship Id="rId145" Type="http://schemas.openxmlformats.org/officeDocument/2006/relationships/control" Target="activeX/activeX101.xml"/><Relationship Id="rId153" Type="http://schemas.openxmlformats.org/officeDocument/2006/relationships/control" Target="activeX/activeX10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6.xml"/><Relationship Id="rId57" Type="http://schemas.openxmlformats.org/officeDocument/2006/relationships/control" Target="activeX/activeX43.xml"/><Relationship Id="rId106" Type="http://schemas.openxmlformats.org/officeDocument/2006/relationships/control" Target="activeX/activeX80.xml"/><Relationship Id="rId114" Type="http://schemas.openxmlformats.org/officeDocument/2006/relationships/control" Target="activeX/activeX84.xml"/><Relationship Id="rId119" Type="http://schemas.openxmlformats.org/officeDocument/2006/relationships/hyperlink" Target="javascript:displayHelp('ctl00_ContentPlaceHolder1_lstForms_ctl09_frmTemplate_lstRequirements_lstRequirements_ctl22_pnlHelp');" TargetMode="External"/><Relationship Id="rId127" Type="http://schemas.openxmlformats.org/officeDocument/2006/relationships/control" Target="activeX/activeX91.xml"/><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0.xml"/><Relationship Id="rId73" Type="http://schemas.openxmlformats.org/officeDocument/2006/relationships/control" Target="activeX/activeX55.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5.xml"/><Relationship Id="rId94" Type="http://schemas.openxmlformats.org/officeDocument/2006/relationships/control" Target="activeX/activeX71.xml"/><Relationship Id="rId99" Type="http://schemas.openxmlformats.org/officeDocument/2006/relationships/control" Target="activeX/activeX76.xml"/><Relationship Id="rId101" Type="http://schemas.openxmlformats.org/officeDocument/2006/relationships/hyperlink" Target="javascript:displayHelp('ctl00_ContentPlaceHolder1_lstForms_ctl09_frmTemplate_lstRequirements_lstRequirements_ctl13_pnlHelp');" TargetMode="External"/><Relationship Id="rId122" Type="http://schemas.openxmlformats.org/officeDocument/2006/relationships/image" Target="media/image5.wmf"/><Relationship Id="rId130" Type="http://schemas.openxmlformats.org/officeDocument/2006/relationships/image" Target="media/image9.wmf"/><Relationship Id="rId135" Type="http://schemas.openxmlformats.org/officeDocument/2006/relationships/control" Target="activeX/activeX95.xml"/><Relationship Id="rId143" Type="http://schemas.openxmlformats.org/officeDocument/2006/relationships/image" Target="media/image15.wmf"/><Relationship Id="rId148" Type="http://schemas.openxmlformats.org/officeDocument/2006/relationships/control" Target="activeX/activeX104.xml"/><Relationship Id="rId151" Type="http://schemas.openxmlformats.org/officeDocument/2006/relationships/image" Target="media/image16.wmf"/><Relationship Id="rId156" Type="http://schemas.openxmlformats.org/officeDocument/2006/relationships/control" Target="activeX/activeX110.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 Id="rId109" Type="http://schemas.openxmlformats.org/officeDocument/2006/relationships/hyperlink" Target="javascript:displayHelp('ctl00_ContentPlaceHolder1_lstForms_ctl09_frmTemplate_lstRequirements_lstRequirements_ctl17_pnlHelp');" TargetMode="External"/><Relationship Id="rId34" Type="http://schemas.openxmlformats.org/officeDocument/2006/relationships/control" Target="activeX/activeX24.xml"/><Relationship Id="rId50" Type="http://schemas.openxmlformats.org/officeDocument/2006/relationships/hyperlink" Target="javascript:displayHelp('ctl00_ContentPlaceHolder1_lstForms_ctl04_frmTemplate_lstRequirements_lstRequirements_ctl10_pnlHelp');" TargetMode="External"/><Relationship Id="rId55" Type="http://schemas.openxmlformats.org/officeDocument/2006/relationships/control" Target="activeX/activeX41.xml"/><Relationship Id="rId76" Type="http://schemas.openxmlformats.org/officeDocument/2006/relationships/control" Target="activeX/activeX58.xml"/><Relationship Id="rId97" Type="http://schemas.openxmlformats.org/officeDocument/2006/relationships/control" Target="activeX/activeX74.xml"/><Relationship Id="rId104" Type="http://schemas.openxmlformats.org/officeDocument/2006/relationships/hyperlink" Target="javascript:displayHelp('ctl00_ContentPlaceHolder1_lstForms_ctl09_frmTemplate_lstRequirements_lstRequirements_ctl14_pnlHelp');" TargetMode="External"/><Relationship Id="rId120" Type="http://schemas.openxmlformats.org/officeDocument/2006/relationships/control" Target="activeX/activeX87.xml"/><Relationship Id="rId125" Type="http://schemas.openxmlformats.org/officeDocument/2006/relationships/control" Target="activeX/activeX90.xml"/><Relationship Id="rId141" Type="http://schemas.openxmlformats.org/officeDocument/2006/relationships/control" Target="activeX/activeX98.xml"/><Relationship Id="rId146" Type="http://schemas.openxmlformats.org/officeDocument/2006/relationships/control" Target="activeX/activeX102.xml"/><Relationship Id="rId7" Type="http://schemas.openxmlformats.org/officeDocument/2006/relationships/endnotes" Target="endnotes.xml"/><Relationship Id="rId71" Type="http://schemas.openxmlformats.org/officeDocument/2006/relationships/control" Target="activeX/activeX53.xml"/><Relationship Id="rId92" Type="http://schemas.openxmlformats.org/officeDocument/2006/relationships/control" Target="activeX/activeX70.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3.xml"/><Relationship Id="rId66" Type="http://schemas.openxmlformats.org/officeDocument/2006/relationships/hyperlink" Target="javascript:displayHelp('ctl00_ContentPlaceHolder1_lstForms_ctl06_frmTemplate_lstRequirements_lstRequirements_ctl02_pnlHelp');" TargetMode="External"/><Relationship Id="rId87" Type="http://schemas.openxmlformats.org/officeDocument/2006/relationships/hyperlink" Target="javascript:displayHelp('ctl00_ContentPlaceHolder1_lstForms_ctl09_frmTemplate_lstRequirements_lstRequirements_ctl04_pnlHelp');" TargetMode="External"/><Relationship Id="rId110" Type="http://schemas.openxmlformats.org/officeDocument/2006/relationships/control" Target="activeX/activeX82.xml"/><Relationship Id="rId115" Type="http://schemas.openxmlformats.org/officeDocument/2006/relationships/hyperlink" Target="javascript:displayHelp('ctl00_ContentPlaceHolder1_lstForms_ctl09_frmTemplate_lstRequirements_lstRequirements_ctl20_pnlHelp');" TargetMode="External"/><Relationship Id="rId131" Type="http://schemas.openxmlformats.org/officeDocument/2006/relationships/control" Target="activeX/activeX93.xml"/><Relationship Id="rId136" Type="http://schemas.openxmlformats.org/officeDocument/2006/relationships/image" Target="media/image12.wmf"/><Relationship Id="rId157" Type="http://schemas.openxmlformats.org/officeDocument/2006/relationships/control" Target="activeX/activeX111.xml"/><Relationship Id="rId61" Type="http://schemas.openxmlformats.org/officeDocument/2006/relationships/control" Target="activeX/activeX47.xml"/><Relationship Id="rId82"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152" Type="http://schemas.openxmlformats.org/officeDocument/2006/relationships/control" Target="activeX/activeX107.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control" Target="activeX/activeX77.xml"/><Relationship Id="rId105" Type="http://schemas.openxmlformats.org/officeDocument/2006/relationships/control" Target="activeX/activeX79.xml"/><Relationship Id="rId126" Type="http://schemas.openxmlformats.org/officeDocument/2006/relationships/image" Target="media/image7.wmf"/><Relationship Id="rId147" Type="http://schemas.openxmlformats.org/officeDocument/2006/relationships/control" Target="activeX/activeX103.xml"/><Relationship Id="rId8" Type="http://schemas.openxmlformats.org/officeDocument/2006/relationships/image" Target="media/image1.png"/><Relationship Id="rId51" Type="http://schemas.openxmlformats.org/officeDocument/2006/relationships/control" Target="activeX/activeX37.xml"/><Relationship Id="rId72" Type="http://schemas.openxmlformats.org/officeDocument/2006/relationships/control" Target="activeX/activeX54.xml"/><Relationship Id="rId93" Type="http://schemas.openxmlformats.org/officeDocument/2006/relationships/hyperlink" Target="javascript:displayHelp('ctl00_ContentPlaceHolder1_lstForms_ctl09_frmTemplate_lstRequirements_lstRequirements_ctl10_pnlHelp');" TargetMode="External"/><Relationship Id="rId98" Type="http://schemas.openxmlformats.org/officeDocument/2006/relationships/control" Target="activeX/activeX75.xml"/><Relationship Id="rId121" Type="http://schemas.openxmlformats.org/officeDocument/2006/relationships/control" Target="activeX/activeX88.xml"/><Relationship Id="rId142" Type="http://schemas.openxmlformats.org/officeDocument/2006/relationships/control" Target="activeX/activeX99.xml"/><Relationship Id="rId3" Type="http://schemas.openxmlformats.org/officeDocument/2006/relationships/styles" Target="styles.xml"/><Relationship Id="rId25" Type="http://schemas.openxmlformats.org/officeDocument/2006/relationships/control" Target="activeX/activeX15.xml"/><Relationship Id="rId46" Type="http://schemas.openxmlformats.org/officeDocument/2006/relationships/hyperlink" Target="javascript:displayHelp('ctl00_ContentPlaceHolder1_lstForms_ctl04_frmTemplate_lstRequirements_lstRequirements_ctl03_pnlHelp');" TargetMode="External"/><Relationship Id="rId67" Type="http://schemas.openxmlformats.org/officeDocument/2006/relationships/control" Target="activeX/activeX51.xml"/><Relationship Id="rId116" Type="http://schemas.openxmlformats.org/officeDocument/2006/relationships/control" Target="activeX/activeX85.xml"/><Relationship Id="rId137" Type="http://schemas.openxmlformats.org/officeDocument/2006/relationships/control" Target="activeX/activeX96.xml"/><Relationship Id="rId158"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691F2-0FF3-42D3-97CC-B3E61486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tsharpe</cp:lastModifiedBy>
  <cp:revision>9</cp:revision>
  <dcterms:created xsi:type="dcterms:W3CDTF">2011-08-10T17:11:00Z</dcterms:created>
  <dcterms:modified xsi:type="dcterms:W3CDTF">2011-08-10T17:38:00Z</dcterms:modified>
</cp:coreProperties>
</file>